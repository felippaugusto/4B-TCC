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  <w:r>
        <w:rPr>
          <w:rFonts w:hint="default" w:cs="Arial"/>
          <w:b/>
          <w:bCs/>
          <w:color w:val="000000"/>
          <w:lang w:val="pt-BR"/>
        </w:rPr>
        <w:t>COLÉGIO ESTADUAL DE EDUCAÇÃO PROFISSIONAL 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  <w:r>
        <w:rPr>
          <w:rFonts w:hint="default" w:cs="Arial"/>
          <w:b/>
          <w:bCs/>
          <w:color w:val="000000"/>
          <w:lang w:val="pt-BR"/>
        </w:rPr>
        <w:t>CURSO TÉCNICO EM INFORMÁTICA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both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  <w:r>
        <w:rPr>
          <w:rFonts w:hint="default" w:cs="Arial"/>
          <w:b/>
          <w:bCs/>
          <w:color w:val="000000"/>
          <w:lang w:val="pt-BR"/>
        </w:rPr>
        <w:t>FELIPP AUGUSTO RODRIGUES PIRAN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  <w:r>
        <w:rPr>
          <w:rFonts w:hint="default" w:cs="Arial"/>
          <w:b/>
          <w:bCs/>
          <w:color w:val="000000"/>
          <w:lang w:val="pt-BR"/>
        </w:rPr>
        <w:t>ASSEMBLY TECH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  <w:r>
        <w:rPr>
          <w:rFonts w:hint="default" w:cs="Arial"/>
          <w:b/>
          <w:bCs/>
          <w:color w:val="000000"/>
          <w:lang w:val="pt-BR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hint="default" w:cs="Arial"/>
          <w:b/>
          <w:bCs/>
          <w:color w:val="000000"/>
          <w:lang w:val="pt-BR"/>
        </w:rPr>
      </w:pPr>
      <w:r>
        <w:rPr>
          <w:rFonts w:hint="default" w:cs="Arial"/>
          <w:b/>
          <w:bCs/>
          <w:color w:val="000000"/>
          <w:lang w:val="pt-BR"/>
        </w:rPr>
        <w:t>2023</w:t>
      </w:r>
    </w:p>
    <w:p>
      <w:pPr>
        <w:jc w:val="center"/>
        <w:rPr>
          <w:rFonts w:hint="default" w:cs="Arial"/>
          <w:b/>
          <w:bCs/>
          <w:lang w:val="pt-BR"/>
        </w:rPr>
      </w:pPr>
    </w:p>
    <w:p>
      <w:pPr>
        <w:jc w:val="center"/>
        <w:rPr>
          <w:rFonts w:hint="default" w:cs="Arial"/>
          <w:b/>
          <w:bCs/>
          <w:lang w:val="pt-BR"/>
        </w:rPr>
      </w:pPr>
      <w:r>
        <w:rPr>
          <w:rFonts w:hint="default" w:cs="Arial"/>
          <w:b/>
          <w:bCs/>
          <w:lang w:val="pt-BR"/>
        </w:rPr>
        <w:t>Felipp Augusto Rodrigues Piran</w:t>
      </w:r>
    </w:p>
    <w:p>
      <w:pPr>
        <w:jc w:val="center"/>
        <w:rPr>
          <w:rFonts w:hint="default" w:cs="Arial"/>
          <w:b/>
          <w:bCs/>
          <w:lang w:val="pt-BR"/>
        </w:rPr>
      </w:pPr>
    </w:p>
    <w:p>
      <w:pPr>
        <w:jc w:val="center"/>
        <w:rPr>
          <w:rFonts w:hint="default" w:cs="Arial"/>
          <w:b/>
          <w:bCs/>
          <w:lang w:val="pt-BR"/>
        </w:rPr>
      </w:pPr>
      <w:r>
        <w:rPr>
          <w:rFonts w:hint="default" w:cs="Arial"/>
          <w:b/>
          <w:bCs/>
          <w:lang w:val="pt-BR"/>
        </w:rPr>
        <w:t>Assembly Tech</w:t>
      </w:r>
    </w:p>
    <w:p>
      <w:pPr>
        <w:rPr>
          <w:rFonts w:ascii="Arial" w:hAnsi="Arial" w:eastAsia="Arial" w:cs="Arial"/>
          <w:b/>
          <w:bCs/>
        </w:rPr>
      </w:pPr>
    </w:p>
    <w:p>
      <w:pPr>
        <w:rPr>
          <w:rFonts w:ascii="Arial" w:hAnsi="Arial" w:eastAsia="Arial" w:cs="Arial"/>
          <w:b/>
          <w:bCs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rFonts w:ascii="Arial" w:hAnsi="Arial" w:eastAsia="Arial" w:cs="Arial"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rFonts w:ascii="Arial" w:hAnsi="Arial" w:eastAsia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hAnsi="Arial" w:eastAsia="Arial" w:cs="Arial"/>
          <w:color w:val="000000"/>
        </w:rPr>
        <w:t>Orientadores: Profª Aparecida S.Ferreira</w:t>
      </w:r>
      <w:r>
        <w:rPr>
          <w:rFonts w:ascii="Arial" w:hAnsi="Arial" w:eastAsia="Arial" w:cs="Arial"/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rFonts w:ascii="Arial" w:hAnsi="Arial" w:eastAsia="Arial" w:cs="Arial"/>
          <w:vertAlign w:val="superscript"/>
        </w:rPr>
      </w:pPr>
      <w:r>
        <w:rPr>
          <w:rFonts w:ascii="Arial" w:hAnsi="Arial" w:eastAsia="Arial" w:cs="Arial"/>
        </w:rPr>
        <w:t>Prof. Reinaldo C. da Silva</w:t>
      </w:r>
      <w:r>
        <w:rPr>
          <w:rFonts w:ascii="Arial" w:hAnsi="Arial" w:eastAsia="Arial" w:cs="Arial"/>
          <w:vertAlign w:val="superscript"/>
        </w:rPr>
        <w:t>2</w:t>
      </w:r>
    </w:p>
    <w:p>
      <w:pPr>
        <w:jc w:val="right"/>
        <w:rPr>
          <w:rFonts w:ascii="Arial" w:hAnsi="Arial" w:eastAsia="Arial" w:cs="Arial"/>
          <w:vertAlign w:val="superscript"/>
        </w:rPr>
      </w:pPr>
      <w:r>
        <w:rPr>
          <w:rFonts w:ascii="Arial" w:hAnsi="Arial" w:eastAsia="Arial" w:cs="Arial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Arial" w:cs="Arial"/>
        </w:rPr>
        <w:t>Prof. Célia K.Cabral</w:t>
      </w:r>
      <w:r>
        <w:rPr>
          <w:rFonts w:ascii="Arial" w:hAnsi="Arial" w:eastAsia="Arial" w:cs="Arial"/>
          <w:vertAlign w:val="superscript"/>
        </w:rPr>
        <w:t>3</w:t>
      </w:r>
    </w:p>
    <w:p>
      <w:pPr>
        <w:rPr>
          <w:rFonts w:ascii="Arial" w:hAnsi="Arial" w:eastAsia="Arial" w:cs="Arial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2023</w:t>
      </w:r>
    </w:p>
    <w:p>
      <w:pPr>
        <w:ind w:firstLine="0"/>
        <w:jc w:val="center"/>
        <w:rPr>
          <w:rFonts w:hint="default" w:cs="Arial"/>
          <w:b/>
          <w:bCs/>
          <w:lang w:val="pt-BR"/>
        </w:rPr>
      </w:pPr>
    </w:p>
    <w:p>
      <w:pPr>
        <w:ind w:firstLine="0"/>
        <w:jc w:val="center"/>
        <w:rPr>
          <w:rFonts w:hint="default" w:ascii="Arial" w:hAnsi="Arial" w:eastAsia="Arial" w:cs="Arial"/>
          <w:b/>
          <w:bCs/>
          <w:lang w:val="pt-BR"/>
        </w:rPr>
      </w:pPr>
      <w:r>
        <w:rPr>
          <w:rFonts w:hint="default" w:cs="Arial"/>
          <w:b/>
          <w:bCs/>
          <w:lang w:val="pt-BR"/>
        </w:rPr>
        <w:t>FELIPP AUGUSTO RODRIGUES PIRAN</w:t>
      </w:r>
    </w:p>
    <w:p>
      <w:pPr>
        <w:jc w:val="center"/>
        <w:rPr>
          <w:rFonts w:ascii="Arial" w:hAnsi="Arial" w:eastAsia="Arial" w:cs="Arial"/>
          <w:b/>
          <w:bCs/>
        </w:rPr>
      </w:pPr>
    </w:p>
    <w:p>
      <w:pPr>
        <w:jc w:val="center"/>
        <w:rPr>
          <w:rFonts w:ascii="Arial" w:hAnsi="Arial" w:eastAsia="Arial" w:cs="Arial"/>
          <w:b/>
          <w:bCs/>
        </w:rPr>
      </w:pPr>
    </w:p>
    <w:p>
      <w:pPr>
        <w:jc w:val="center"/>
        <w:rPr>
          <w:rFonts w:ascii="Arial" w:hAnsi="Arial" w:eastAsia="Arial" w:cs="Arial"/>
          <w:b/>
          <w:bCs/>
        </w:rPr>
      </w:pPr>
    </w:p>
    <w:p>
      <w:pPr>
        <w:ind w:firstLine="0"/>
        <w:jc w:val="center"/>
        <w:rPr>
          <w:rFonts w:hint="default" w:ascii="Arial" w:hAnsi="Arial" w:eastAsia="Arial" w:cs="Arial"/>
          <w:b/>
          <w:bCs/>
          <w:lang w:val="pt-BR"/>
        </w:rPr>
      </w:pPr>
      <w:r>
        <w:rPr>
          <w:rFonts w:hint="default" w:cs="Arial"/>
          <w:b/>
          <w:bCs/>
          <w:lang w:val="pt-BR"/>
        </w:rPr>
        <w:t>ASSEMBLY TECH</w:t>
      </w:r>
    </w:p>
    <w:p>
      <w:pPr>
        <w:jc w:val="center"/>
        <w:rPr>
          <w:rFonts w:ascii="Arial" w:hAnsi="Arial" w:eastAsia="Arial" w:cs="Arial"/>
          <w:b/>
          <w:bCs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/>
          <w:bCs/>
          <w:color w:val="000000"/>
        </w:rPr>
      </w:pPr>
      <w:r>
        <w:rPr>
          <w:rFonts w:ascii="Arial" w:hAnsi="Arial" w:eastAsia="Arial" w:cs="Arial"/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/>
          <w:bCs/>
          <w:color w:val="000000"/>
        </w:rPr>
      </w:pPr>
    </w:p>
    <w:tbl>
      <w:tblPr>
        <w:tblStyle w:val="27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/>
                <w:vertAlign w:val="superscript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Profª. Aparecida da S. Ferreira</w:t>
            </w:r>
            <w:r>
              <w:rPr>
                <w:rFonts w:ascii="Arial" w:hAnsi="Arial" w:eastAsia="Arial" w:cs="Arial"/>
                <w:color w:val="000000" w:themeColor="text1" w:themeTint="FF"/>
                <w:vertAlign w:val="superscript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  <w:rPr>
                <w:rFonts w:ascii="Arial" w:hAnsi="Arial" w:eastAsia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                 Orientadora</w:t>
            </w:r>
          </w:p>
          <w:p>
            <w:pPr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Prof. </w:t>
            </w:r>
            <w:r>
              <w:rPr>
                <w:rFonts w:ascii="Arial" w:hAnsi="Arial" w:eastAsia="Arial" w:cs="Arial"/>
              </w:rPr>
              <w:t>Reinaldo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rFonts w:ascii="Arial" w:hAnsi="Arial" w:eastAsia="Arial" w:cs="Arial"/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rFonts w:ascii="Arial" w:hAnsi="Arial" w:eastAsia="Arial" w:cs="Arial"/>
          <w:b/>
          <w:bCs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Arial" w:hAnsi="Arial" w:eastAsia="Arial" w:cs="Arial"/>
          <w:color w:val="366091"/>
          <w:sz w:val="32"/>
          <w:szCs w:val="32"/>
        </w:rPr>
      </w:pP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  <w:rPr>
              <w:rFonts w:ascii="Arial" w:hAnsi="Arial" w:eastAsia="Arial" w:cs="Arial"/>
            </w:rPr>
          </w:pPr>
        </w:p>
        <w:p>
          <w:pPr>
            <w:spacing w:line="360" w:lineRule="auto"/>
            <w:rPr>
              <w:rFonts w:ascii="Arial" w:hAnsi="Arial" w:eastAsia="Arial" w:cs="Arial"/>
            </w:rPr>
          </w:pPr>
        </w:p>
      </w:sdtContent>
    </w:sdt>
    <w:p>
      <w:pPr>
        <w:jc w:val="center"/>
        <w:rPr>
          <w:rFonts w:hint="default" w:cs="Arial"/>
          <w:lang w:val="pt-BR"/>
        </w:rPr>
      </w:pPr>
    </w:p>
    <w:p>
      <w:pPr>
        <w:jc w:val="center"/>
        <w:rPr>
          <w:rFonts w:hint="default" w:cs="Arial"/>
          <w:lang w:val="pt-BR"/>
        </w:rPr>
      </w:pPr>
    </w:p>
    <w:p>
      <w:pPr>
        <w:jc w:val="center"/>
        <w:rPr>
          <w:rFonts w:hint="default" w:cs="Arial"/>
          <w:lang w:val="pt-BR"/>
        </w:rPr>
      </w:pPr>
      <w:bookmarkStart w:id="57" w:name="_GoBack"/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  <w:rPr>
          <w:rFonts w:hint="default" w:cs="Arial"/>
          <w:b/>
          <w:bCs/>
          <w:lang w:val="pt-BR"/>
        </w:rPr>
      </w:pPr>
      <w:r>
        <w:rPr>
          <w:rFonts w:hint="default" w:cs="Arial"/>
          <w:b/>
          <w:bCs/>
          <w:lang w:val="pt-BR"/>
        </w:rPr>
        <w:t>SUMÁRIO</w:t>
      </w:r>
    </w:p>
    <w:sdt>
      <w:sdtPr>
        <w:rPr>
          <w:rFonts w:ascii="SimSun" w:hAnsi="SimSun" w:eastAsia="SimSun" w:cs="Arial"/>
          <w:sz w:val="21"/>
          <w:szCs w:val="24"/>
          <w:lang w:val="pt-BR" w:eastAsia="pt-BR" w:bidi="ar-SA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Arial" w:cs="Arial"/>
          <w:sz w:val="24"/>
          <w:szCs w:val="24"/>
          <w:lang w:val="pt-BR" w:eastAsia="pt-BR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35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TOC \o "1-3" \h \u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_Toc26103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1 INTRODUÇÃO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_Toc26103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_Toc3927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1.1 Apresentação do Problema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5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_Toc26813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2</w:t>
          </w:r>
          <w:r>
            <w:rPr>
              <w:sz w:val="24"/>
              <w:szCs w:val="24"/>
            </w:rPr>
            <w:tab/>
          </w:r>
          <w:r>
            <w:rPr>
              <w:rFonts w:ascii="Arial" w:hAnsi="Arial" w:eastAsia="Arial" w:cs="Arial"/>
              <w:sz w:val="24"/>
              <w:szCs w:val="24"/>
            </w:rPr>
            <w:t>OBJETIVOS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5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_Toc6254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3</w:t>
          </w:r>
          <w:r>
            <w:rPr>
              <w:sz w:val="24"/>
              <w:szCs w:val="24"/>
            </w:rPr>
            <w:tab/>
          </w:r>
          <w:r>
            <w:rPr>
              <w:rFonts w:ascii="Arial" w:hAnsi="Arial" w:eastAsia="Arial" w:cs="Arial"/>
              <w:sz w:val="24"/>
              <w:szCs w:val="24"/>
            </w:rPr>
            <w:t>METODOLOGIA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_Toc6254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5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_Toc24673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 xml:space="preserve">4 </w:t>
          </w:r>
          <w:r>
            <w:rPr>
              <w:sz w:val="24"/>
              <w:szCs w:val="24"/>
            </w:rPr>
            <w:tab/>
          </w:r>
          <w:r>
            <w:rPr>
              <w:rFonts w:ascii="Arial" w:hAnsi="Arial" w:eastAsia="Arial" w:cs="Arial"/>
              <w:sz w:val="24"/>
              <w:szCs w:val="24"/>
            </w:rPr>
            <w:t>REFERENCIAL TEÓRICO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_Toc24673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_Toc9057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 DOCUMENTAÇÃO do projeto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_Toc9057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_Toc27139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5.1 Requisitos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_Toc1707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5.1.1 Requisitos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_Toc16573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bCs/>
              <w:sz w:val="24"/>
              <w:szCs w:val="24"/>
            </w:rPr>
            <w:t>5.1.2 Requisitos não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_Toc16573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_Toc32090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5.2 Diagrama de Contexto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_Toc32090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_Toc30268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5.3 Diagrama de Fluxo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_Toc30268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_Toc29144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5.4 Diagrama de Entidade e relacionamento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_Toc29144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_Toc13547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5.5 Dicionário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_Toc20456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5.6 Diagrama de Caso de Uso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_Toc129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5.6.1 Cadastrar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_Toc8058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5.6.2 Logar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_Toc8058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_Toc20467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5.6.3 Cadastro de funcionário/profissional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_Toc30540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5.6.4 Consultar profissionais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_Toc30540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7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_Toc29728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5.6.5 Agendamento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_Toc29728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_Toc3446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5.7 Diagrama de Classe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_Toc3446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_Toc6319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5.8 Diagrama de Sequência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_Toc6319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6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_Toc7493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5.9 Diagrama de Atividade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_Toc22768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6 Telas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_Toc22768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_Toc21787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7 Conclusão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pStyle w:val="35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begin"/>
          </w:r>
          <w:r>
            <w:rPr>
              <w:rFonts w:hint="default" w:cs="Arial"/>
              <w:sz w:val="24"/>
              <w:szCs w:val="24"/>
              <w:lang w:val="pt-BR"/>
            </w:rPr>
            <w:instrText xml:space="preserve"> HYPERLINK \l _Toc28869 </w:instrText>
          </w:r>
          <w:r>
            <w:rPr>
              <w:rFonts w:hint="default" w:cs="Arial"/>
              <w:sz w:val="24"/>
              <w:szCs w:val="24"/>
              <w:lang w:val="pt-BR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8 REFERÊNCIAS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  <w:p>
          <w:pPr>
            <w:spacing w:line="360" w:lineRule="auto"/>
            <w:jc w:val="center"/>
            <w:rPr>
              <w:rFonts w:hint="default" w:cs="Arial"/>
              <w:lang w:val="pt-BR"/>
            </w:rPr>
          </w:pPr>
          <w:r>
            <w:rPr>
              <w:rFonts w:hint="default" w:cs="Arial"/>
              <w:sz w:val="24"/>
              <w:szCs w:val="24"/>
              <w:lang w:val="pt-BR"/>
            </w:rPr>
            <w:fldChar w:fldCharType="end"/>
          </w:r>
        </w:p>
      </w:sdtContent>
    </w:sdt>
    <w:p>
      <w:pPr>
        <w:jc w:val="center"/>
        <w:rPr>
          <w:rFonts w:hint="default" w:cs="Arial"/>
          <w:lang w:val="pt-BR"/>
        </w:rPr>
      </w:pPr>
    </w:p>
    <w:p>
      <w:pPr>
        <w:tabs>
          <w:tab w:val="left" w:pos="1155"/>
        </w:tabs>
        <w:rPr>
          <w:rFonts w:ascii="Arial" w:hAnsi="Arial" w:eastAsia="Arial" w:cs="Arial"/>
        </w:rPr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  <w:rPr>
          <w:rFonts w:ascii="Arial" w:hAnsi="Arial" w:eastAsia="Arial" w:cs="Arial"/>
        </w:rPr>
      </w:pPr>
      <w:bookmarkStart w:id="1" w:name="_Toc119164362"/>
      <w:bookmarkStart w:id="2" w:name="_Toc26103"/>
      <w:r>
        <w:rPr>
          <w:rFonts w:ascii="Arial" w:hAnsi="Arial" w:eastAsia="Arial" w:cs="Arial"/>
        </w:rPr>
        <w:t>INTRODUÇÃO</w:t>
      </w:r>
      <w:bookmarkEnd w:id="1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Meu site terá como objetivo, vender peças de hardwares para computador tendo duas opções para o usuário. A primeira opção é comprar as peças livremente dentro do site e passar pelos processos normais de compra de um e-commerce. A segunda opção é ajudar o usuário a escolher as peças de um computador completo, auxiliando o usuário com filtros para não haver incompatibilidade entre o hardware na hora da escolha, já que atualmente temos diversos tipos de plataformas e muitas vezes nos deparamos com compras feitas pelos clientes e quando chegam em casa, os componentes do computador acabam não encaixando ou tendo quedas de performance por falta de compatibilidade. Por exemplo, quando for começar a escolher as peças do computador, começará escolhendo o processador, após isso, será liberado a escolha da placa-mãe e assim por diante, até escolher todas as peças necessárias. Lembrando que, quando o usuário escolher, terá a marca de processador Intel e Amd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marketing digital vem para facilitar a vida das pessoas. Em pouco tempo se faz a divulgação e se estabelecem contatos e isso até com um gasto menor, pois basta ter acesso à internet e saber divulgar o produto. O consumidor, por sua vez, terá também uma maior facilidade para dar sua opinião sobre o produto, fazer comparações e compartilhar seu conteúdo. O que passa a ocorrer, então, é uma interação maior e plena entre o consumidor e o proprietário. O consumidor terá mais facilidade para escolher e comprar; a vida de muitos que têm pouco tempo para sair e pesquisar diversos produtos ficará facilitada; de casa mesmo o consumidor fechará negócio. E não será mais necessário estar conectado ao computador para poder ver as informações. Através de celulares móveis já será possível ter todo o acesso necessário. Para uma empresa implementar o marketing na internet, necessita antes de tudo identificar o público-alvo, isto é, utilizadores da internet. A estratégia de marketing na internet deve estar em consonância com a estratégia de marketing definida na empresa. (CINTRA,2010).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internet,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internet, mas é vital que cada usuário se policie, que use seus recursos somente o necessário e quando conveniente, para que assim possa ter uma vida social normal. A proposta deste artigo é fornecer aos profissionais de marketing uma visão geral da internet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>
      <w:pPr>
        <w:rPr>
          <w:rFonts w:ascii="Arial" w:hAnsi="Arial" w:eastAsia="Arial" w:cs="Aria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pStyle w:val="3"/>
        <w:numPr>
          <w:ilvl w:val="1"/>
          <w:numId w:val="1"/>
        </w:numPr>
        <w:ind w:left="578" w:hanging="578"/>
        <w:rPr>
          <w:rFonts w:ascii="Arial" w:hAnsi="Arial" w:eastAsia="Arial" w:cs="Arial"/>
        </w:rPr>
      </w:pPr>
      <w:bookmarkStart w:id="3" w:name="_Toc119164363"/>
      <w:bookmarkStart w:id="4" w:name="_Toc3927"/>
      <w:r>
        <w:rPr>
          <w:rFonts w:ascii="Arial" w:hAnsi="Arial" w:eastAsia="Arial" w:cs="Arial"/>
        </w:rPr>
        <w:t>Apresentação do Problema</w:t>
      </w:r>
      <w:bookmarkEnd w:id="3"/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Podemos citar diversos tipos de incompatibilidade como o processador encaixando no socket da placa mãe, tipo de tecnologia de memória RAM que encaixa na placa mãe, qual fonte escolher para meu sistema e entre outros.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>
      <w:pPr>
        <w:rPr>
          <w:rFonts w:ascii="Arial" w:hAnsi="Arial" w:eastAsia="Arial" w:cs="Arial"/>
        </w:rPr>
      </w:pPr>
    </w:p>
    <w:p>
      <w:pPr>
        <w:pStyle w:val="2"/>
        <w:spacing w:line="360" w:lineRule="auto"/>
        <w:rPr>
          <w:rFonts w:ascii="Arial" w:hAnsi="Arial" w:eastAsia="Arial" w:cs="Arial"/>
        </w:rPr>
      </w:pPr>
      <w:bookmarkStart w:id="5" w:name="_Toc26813"/>
      <w:bookmarkStart w:id="6" w:name="_Toc119164364"/>
      <w:r>
        <w:rPr>
          <w:rFonts w:ascii="Arial" w:hAnsi="Arial" w:eastAsia="Arial" w:cs="Arial"/>
        </w:rPr>
        <w:t>2</w:t>
      </w:r>
      <w:r>
        <w:tab/>
      </w:r>
      <w:r>
        <w:rPr>
          <w:rFonts w:ascii="Arial" w:hAnsi="Arial" w:eastAsia="Arial" w:cs="Arial"/>
        </w:rPr>
        <w:t>OBJETIVOS</w:t>
      </w:r>
      <w:bookmarkEnd w:id="5"/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site tem a proposta de ser um e-commerce de tecnologia onde os usuários podem comprar produtos de tecnologia e também temos a uma parte do site que auxilia o usuário a escolher componentes de hardware corretamente, para não haver complicações na hora de montar um computador.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Dentro do site, teremos também o tema claro e escuro para a diversificação do conforto ocular de cada tipo de pessoa. Assim, alcançando um maior número de indivíduos.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Na navegação pelo website, terá facilidade com a navegação e interatividade pelas páginas, onde não ficará amostra diversas informações que podem acabar confundindo o usuário na hora da navegação pelo website.</w:t>
      </w:r>
    </w:p>
    <w:p>
      <w:pPr>
        <w:spacing w:line="360" w:lineRule="auto"/>
        <w:rPr>
          <w:rFonts w:ascii="Arial" w:hAnsi="Arial" w:eastAsia="Arial" w:cs="Arial"/>
        </w:rPr>
      </w:pPr>
    </w:p>
    <w:p>
      <w:pPr>
        <w:spacing w:line="360" w:lineRule="auto"/>
        <w:rPr>
          <w:rFonts w:ascii="Arial" w:hAnsi="Arial" w:eastAsia="Arial" w:cs="Arial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Style w:val="2"/>
        <w:spacing w:line="360" w:lineRule="auto"/>
        <w:rPr>
          <w:rFonts w:ascii="Arial" w:hAnsi="Arial" w:eastAsia="Arial" w:cs="Arial"/>
          <w:sz w:val="22"/>
          <w:szCs w:val="22"/>
        </w:rPr>
      </w:pPr>
      <w:bookmarkStart w:id="7" w:name="_Toc6254"/>
      <w:bookmarkStart w:id="8" w:name="_Toc119164365"/>
      <w:r>
        <w:rPr>
          <w:rFonts w:ascii="Arial" w:hAnsi="Arial" w:eastAsia="Arial" w:cs="Arial"/>
        </w:rPr>
        <w:t>3</w:t>
      </w:r>
      <w:r>
        <w:tab/>
      </w:r>
      <w:r>
        <w:rPr>
          <w:rFonts w:ascii="Arial" w:hAnsi="Arial" w:eastAsia="Arial" w:cs="Arial"/>
        </w:rPr>
        <w:t>METODOLOGIA</w:t>
      </w:r>
      <w:bookmarkEnd w:id="7"/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b/>
          <w:color w:val="000000"/>
          <w:sz w:val="28"/>
          <w:szCs w:val="28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 metodologia científica é o conjunto de procedimentos que faz uma investigação, coletando dados e usando eles para uma pesquisa científica e autêntica. O objetivo disso é ajudar na pesquisa a encontrar e solucionar o problema de forma sistemática, sendo assim, passando por várias etapas até chegar no produto final.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Usando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rFonts w:ascii="Arial" w:hAnsi="Arial" w:eastAsia="Arial" w:cs="Arial"/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ascii="Arial" w:hAnsi="Arial" w:eastAsia="Arial" w:cs="Arial"/>
        </w:rPr>
      </w:pPr>
      <w:bookmarkStart w:id="9" w:name="_Toc119164366"/>
      <w:bookmarkStart w:id="10" w:name="_Toc24673"/>
      <w:r>
        <w:rPr>
          <w:rFonts w:ascii="Arial" w:hAnsi="Arial" w:eastAsia="Arial" w:cs="Arial"/>
        </w:rPr>
        <w:t xml:space="preserve">4 </w:t>
      </w:r>
      <w:r>
        <w:tab/>
      </w:r>
      <w:r>
        <w:rPr>
          <w:rFonts w:ascii="Arial" w:hAnsi="Arial" w:eastAsia="Arial" w:cs="Arial"/>
        </w:rPr>
        <w:t>REFERENCIAL TEÓRICO</w:t>
      </w:r>
      <w:bookmarkEnd w:id="9"/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HTML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ultima versão da linguagem. A evolução dela desde a última inclui recursos adicionais à linguagem, novas formas de adicionar áudio e vídeo e atualizações relacionadas aos comandos.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 padronizada  usada para criar comandos que armazenem e manipulem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spacing w:line="360" w:lineRule="auto"/>
        <w:ind w:firstLine="567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ascii="Arial" w:hAnsi="Arial" w:eastAsia="Arial" w:cs="Arial"/>
          <w:sz w:val="38"/>
          <w:szCs w:val="38"/>
        </w:rPr>
      </w:pPr>
      <w:bookmarkStart w:id="11" w:name="_Toc119164367"/>
      <w:bookmarkStart w:id="12" w:name="_Toc9057"/>
      <w:r>
        <w:rPr>
          <w:rFonts w:ascii="Arial" w:hAnsi="Arial" w:eastAsia="Arial" w:cs="Arial"/>
        </w:rPr>
        <w:t xml:space="preserve">5 DOCUMENTAÇÃO </w:t>
      </w:r>
      <w:r>
        <w:rPr>
          <w:rFonts w:ascii="Arial" w:hAnsi="Arial" w:eastAsia="Arial" w:cs="Arial"/>
          <w:sz w:val="38"/>
          <w:szCs w:val="38"/>
        </w:rPr>
        <w:t>do projeto</w:t>
      </w:r>
      <w:bookmarkEnd w:id="11"/>
      <w:bookmarkEnd w:id="12"/>
    </w:p>
    <w:p>
      <w:pPr>
        <w:ind w:firstLine="0"/>
        <w:rPr>
          <w:rFonts w:ascii="Arial" w:hAnsi="Arial" w:eastAsia="Arial" w:cs="Arial"/>
          <w:b/>
          <w:bCs/>
          <w:color w:val="FF0000"/>
        </w:rPr>
      </w:pPr>
    </w:p>
    <w:p>
      <w:pPr>
        <w:ind w:firstLine="0"/>
        <w:rPr>
          <w:rFonts w:ascii="Arial" w:hAnsi="Arial" w:eastAsia="Arial" w:cs="Arial"/>
          <w:b/>
          <w:bCs/>
          <w:color w:val="FF0000"/>
        </w:rPr>
      </w:pPr>
    </w:p>
    <w:p>
      <w:pPr>
        <w:pStyle w:val="3"/>
        <w:spacing w:before="0" w:after="0"/>
        <w:rPr>
          <w:rFonts w:ascii="Arial" w:hAnsi="Arial" w:eastAsia="Arial" w:cs="Arial"/>
        </w:rPr>
      </w:pPr>
      <w:bookmarkStart w:id="13" w:name="_Toc119164368"/>
      <w:bookmarkStart w:id="14" w:name="_Toc27139"/>
      <w:r>
        <w:rPr>
          <w:rFonts w:ascii="Arial" w:hAnsi="Arial" w:eastAsia="Arial" w:cs="Arial"/>
        </w:rPr>
        <w:t>5.1 Requisitos</w:t>
      </w:r>
      <w:bookmarkEnd w:id="13"/>
      <w:bookmarkEnd w:id="14"/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ind w:firstLine="0"/>
        <w:rPr>
          <w:rFonts w:ascii="Arial" w:hAnsi="Arial" w:eastAsia="Arial" w:cs="Arial"/>
        </w:rPr>
      </w:pPr>
      <w:r>
        <w:tab/>
      </w:r>
    </w:p>
    <w:p>
      <w:pPr>
        <w:spacing w:line="360" w:lineRule="auto"/>
        <w:ind w:firstLine="0"/>
        <w:rPr>
          <w:rFonts w:ascii="Arial" w:hAnsi="Arial" w:eastAsia="Arial" w:cs="Arial"/>
        </w:rPr>
      </w:pPr>
    </w:p>
    <w:p>
      <w:pPr>
        <w:pStyle w:val="3"/>
        <w:spacing w:before="0" w:after="0"/>
        <w:rPr>
          <w:rFonts w:ascii="Arial" w:hAnsi="Arial" w:eastAsia="Arial" w:cs="Arial"/>
        </w:rPr>
      </w:pPr>
      <w:bookmarkStart w:id="15" w:name="_Toc119164369"/>
      <w:bookmarkStart w:id="16" w:name="_Toc1707"/>
      <w:r>
        <w:rPr>
          <w:rFonts w:ascii="Arial" w:hAnsi="Arial" w:eastAsia="Arial" w:cs="Arial"/>
        </w:rPr>
        <w:t>5.1.1 Requisitos funcionais</w:t>
      </w:r>
      <w:bookmarkEnd w:id="15"/>
      <w:bookmarkEnd w:id="16"/>
    </w:p>
    <w:p>
      <w:pP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rFonts w:ascii="Arial" w:hAnsi="Arial" w:eastAsia="Arial" w:cs="Arial"/>
          <w:b/>
          <w:bCs/>
        </w:rPr>
      </w:pPr>
      <w:bookmarkStart w:id="17" w:name="_Toc16573"/>
      <w:bookmarkStart w:id="18" w:name="_Toc119164370"/>
      <w:r>
        <w:rPr>
          <w:rFonts w:ascii="Arial" w:hAnsi="Arial" w:eastAsia="Arial" w:cs="Arial"/>
          <w:b/>
          <w:bCs/>
        </w:rPr>
        <w:t>5.1.2 Requisitos não funcionais</w:t>
      </w:r>
      <w:bookmarkEnd w:id="17"/>
      <w:bookmarkEnd w:id="18"/>
      <w:r>
        <w:rPr>
          <w:rFonts w:ascii="Arial" w:hAnsi="Arial" w:eastAsia="Arial" w:cs="Arial"/>
          <w:b/>
          <w:bCs/>
        </w:rPr>
        <w:t xml:space="preserve"> </w:t>
      </w:r>
    </w:p>
    <w:p>
      <w:pPr>
        <w:spacing w:line="360" w:lineRule="auto"/>
        <w:ind w:firstLine="0"/>
        <w:rPr>
          <w:rFonts w:ascii="Arial" w:hAnsi="Arial" w:eastAsia="Arial" w:cs="Arial"/>
        </w:rPr>
      </w:pPr>
      <w:r>
        <w:tab/>
      </w:r>
    </w:p>
    <w:p>
      <w:pPr>
        <w:widowControl/>
        <w:spacing w:line="240" w:lineRule="auto"/>
        <w:ind w:firstLine="0"/>
        <w:jc w:val="left"/>
        <w:rPr>
          <w:rFonts w:ascii="Arial" w:hAnsi="Arial" w:eastAsia="Arial" w:cs="Arial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  <w:bookmarkStart w:id="19" w:name="_Toc119164371"/>
      <w:bookmarkStart w:id="20" w:name="_Toc32090"/>
      <w:r>
        <w:rPr>
          <w:rFonts w:ascii="Arial" w:hAnsi="Arial" w:eastAsia="Arial" w:cs="Arial"/>
        </w:rPr>
        <w:t>Diagrama de Contexto</w:t>
      </w:r>
      <w:bookmarkEnd w:id="19"/>
      <w:bookmarkEnd w:id="20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rFonts w:ascii="Arial" w:hAnsi="Arial" w:eastAsia="Arial" w:cs="Arial"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rFonts w:ascii="Arial" w:hAnsi="Arial" w:eastAsia="Arial" w:cs="Arial"/>
          <w:color w:val="000000"/>
        </w:rPr>
      </w:pPr>
    </w:p>
    <w:p>
      <w:pPr>
        <w:ind w:firstLine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Fonte: O autor, 2022</w:t>
      </w:r>
    </w:p>
    <w:p>
      <w:pPr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pStyle w:val="3"/>
        <w:numPr>
          <w:ilvl w:val="1"/>
          <w:numId w:val="2"/>
        </w:numPr>
        <w:rPr>
          <w:rFonts w:ascii="Arial" w:hAnsi="Arial" w:eastAsia="Arial" w:cs="Arial"/>
        </w:rPr>
      </w:pPr>
      <w:bookmarkStart w:id="21" w:name="_Toc119164372"/>
      <w:bookmarkStart w:id="22" w:name="_Toc30268"/>
      <w:r>
        <w:rPr>
          <w:rFonts w:ascii="Arial" w:hAnsi="Arial" w:eastAsia="Arial" w:cs="Arial"/>
        </w:rPr>
        <w:t>Diagrama de Fluxo de dados</w:t>
      </w:r>
      <w:bookmarkEnd w:id="21"/>
      <w:bookmarkEnd w:id="22"/>
    </w:p>
    <w:p>
      <w:pPr>
        <w:ind w:firstLine="0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</w:rPr>
        <w:t xml:space="preserve">     </w:t>
      </w:r>
      <w:r>
        <w:rPr>
          <w:rFonts w:ascii="Arial" w:hAnsi="Arial" w:eastAsia="Arial" w:cs="Arial"/>
          <w:b/>
          <w:bCs/>
          <w:sz w:val="20"/>
          <w:szCs w:val="20"/>
        </w:rPr>
        <w:t>Fonte: O autor, 2022</w:t>
      </w: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  <w:rPr>
          <w:rFonts w:ascii="Arial" w:hAnsi="Arial" w:eastAsia="Arial" w:cs="Arial"/>
        </w:rPr>
      </w:pPr>
      <w:bookmarkStart w:id="23" w:name="_Toc119164373"/>
      <w:bookmarkStart w:id="24" w:name="_Toc29144"/>
      <w:r>
        <w:rPr>
          <w:rFonts w:ascii="Arial" w:hAnsi="Arial" w:eastAsia="Arial" w:cs="Arial"/>
        </w:rPr>
        <w:t>Diagrama de Entidade e relacionamento</w:t>
      </w:r>
      <w:bookmarkEnd w:id="23"/>
      <w:bookmarkEnd w:id="24"/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  <w:bCs/>
          <w:sz w:val="20"/>
          <w:szCs w:val="20"/>
        </w:rPr>
        <w:t>Fonte: O autor, 2022</w:t>
      </w: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pStyle w:val="3"/>
        <w:numPr>
          <w:ilvl w:val="1"/>
          <w:numId w:val="2"/>
        </w:numPr>
        <w:ind w:left="578" w:hanging="578"/>
        <w:rPr>
          <w:rFonts w:ascii="Arial" w:hAnsi="Arial" w:eastAsia="Arial" w:cs="Arial"/>
        </w:rPr>
      </w:pPr>
      <w:bookmarkStart w:id="25" w:name="_Toc13547"/>
      <w:bookmarkStart w:id="26" w:name="_Toc119164374"/>
      <w:r>
        <w:rPr>
          <w:rFonts w:ascii="Arial" w:hAnsi="Arial" w:eastAsia="Arial" w:cs="Arial"/>
        </w:rPr>
        <w:t>Dicionário de Dados</w:t>
      </w:r>
      <w:bookmarkEnd w:id="25"/>
      <w:bookmarkEnd w:id="26"/>
    </w:p>
    <w:p>
      <w:pPr>
        <w:spacing w:before="240" w:line="360" w:lineRule="auto"/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Fonte: O autor, 2022</w:t>
      </w: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pStyle w:val="3"/>
        <w:numPr>
          <w:ilvl w:val="1"/>
          <w:numId w:val="3"/>
        </w:numPr>
        <w:rPr>
          <w:rFonts w:ascii="Arial" w:hAnsi="Arial" w:eastAsia="Arial" w:cs="Arial"/>
        </w:rPr>
      </w:pPr>
      <w:bookmarkStart w:id="27" w:name="_Toc119164375"/>
      <w:bookmarkStart w:id="28" w:name="_Toc20456"/>
      <w:r>
        <w:rPr>
          <w:rFonts w:ascii="Arial" w:hAnsi="Arial" w:eastAsia="Arial" w:cs="Arial"/>
        </w:rPr>
        <w:t>Diagrama de Caso de Uso</w:t>
      </w:r>
      <w:bookmarkEnd w:id="27"/>
      <w:bookmarkEnd w:id="28"/>
    </w:p>
    <w:p>
      <w:pPr>
        <w:ind w:left="720" w:hanging="861"/>
        <w:rPr>
          <w:rFonts w:ascii="Arial" w:hAnsi="Arial" w:eastAsia="Arial" w:cs="Arial"/>
          <w:b/>
          <w:bCs/>
          <w:sz w:val="20"/>
          <w:szCs w:val="20"/>
        </w:rPr>
      </w:pPr>
      <w:bookmarkStart w:id="29" w:name="_heading=h.44sinio"/>
      <w:bookmarkEnd w:id="29"/>
      <w:r>
        <w:rPr>
          <w:rFonts w:ascii="Arial" w:hAnsi="Arial" w:eastAsia="Arial" w:cs="Arial"/>
          <w:b/>
          <w:bCs/>
          <w:sz w:val="20"/>
          <w:szCs w:val="20"/>
        </w:rPr>
        <w:t>Fonte: O autor, 2022</w:t>
      </w:r>
    </w:p>
    <w:p>
      <w:pPr>
        <w:ind w:left="720" w:hanging="861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ind w:left="720" w:hanging="861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ind w:left="720" w:hanging="861"/>
        <w:rPr>
          <w:rFonts w:ascii="Arial" w:hAnsi="Arial" w:eastAsia="Arial" w:cs="Arial"/>
          <w:b/>
          <w:bCs/>
          <w:sz w:val="20"/>
          <w:szCs w:val="20"/>
        </w:rPr>
      </w:pPr>
    </w:p>
    <w:p>
      <w:pPr>
        <w:ind w:left="720" w:hanging="861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DIAGRAMA 02</w:t>
      </w: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  <w:rPr>
          <w:rFonts w:ascii="Arial" w:hAnsi="Arial" w:eastAsia="Arial" w:cs="Arial"/>
        </w:rPr>
      </w:pPr>
      <w:bookmarkStart w:id="30" w:name="_Toc119164376"/>
      <w:bookmarkStart w:id="31" w:name="_Toc129"/>
      <w:r>
        <w:rPr>
          <w:rFonts w:ascii="Arial" w:hAnsi="Arial" w:eastAsia="Arial" w:cs="Arial"/>
        </w:rPr>
        <w:t>Cadastrar</w:t>
      </w:r>
      <w:bookmarkEnd w:id="30"/>
      <w:bookmarkEnd w:id="31"/>
    </w:p>
    <w:p>
      <w:pPr>
        <w:ind w:firstLine="0"/>
        <w:rPr>
          <w:rFonts w:ascii="Arial" w:hAnsi="Arial" w:eastAsia="Arial" w:cs="Arial"/>
          <w:b/>
          <w:bCs/>
        </w:rPr>
      </w:pPr>
    </w:p>
    <w:p>
      <w:pPr>
        <w:pStyle w:val="4"/>
        <w:numPr>
          <w:ilvl w:val="2"/>
          <w:numId w:val="3"/>
        </w:numPr>
        <w:rPr>
          <w:rFonts w:ascii="Arial" w:hAnsi="Arial" w:eastAsia="Arial" w:cs="Arial"/>
        </w:rPr>
      </w:pPr>
      <w:bookmarkStart w:id="32" w:name="_heading=h.vsohz8hitavy"/>
      <w:bookmarkEnd w:id="32"/>
      <w:bookmarkStart w:id="33" w:name="_Toc8058"/>
      <w:bookmarkStart w:id="34" w:name="_Toc119164377"/>
      <w:r>
        <w:rPr>
          <w:rFonts w:ascii="Arial" w:hAnsi="Arial" w:eastAsia="Arial" w:cs="Arial"/>
        </w:rPr>
        <w:t>Logar</w:t>
      </w:r>
      <w:bookmarkEnd w:id="33"/>
      <w:bookmarkEnd w:id="34"/>
    </w:p>
    <w:p>
      <w:pPr>
        <w:tabs>
          <w:tab w:val="left" w:pos="709"/>
        </w:tabs>
        <w:ind w:firstLine="0"/>
        <w:rPr>
          <w:rFonts w:ascii="Arial" w:hAnsi="Arial" w:eastAsia="Arial" w:cs="Arial"/>
          <w:b/>
          <w:bCs/>
        </w:rPr>
      </w:pPr>
    </w:p>
    <w:p>
      <w:pPr>
        <w:pStyle w:val="4"/>
        <w:numPr>
          <w:ilvl w:val="2"/>
          <w:numId w:val="3"/>
        </w:numPr>
        <w:rPr>
          <w:rFonts w:ascii="Arial" w:hAnsi="Arial" w:eastAsia="Arial" w:cs="Arial"/>
        </w:rPr>
      </w:pPr>
      <w:bookmarkStart w:id="35" w:name="_heading=h.w4pjqu5od5l"/>
      <w:bookmarkEnd w:id="35"/>
      <w:bookmarkStart w:id="36" w:name="_Toc20467"/>
      <w:bookmarkStart w:id="37" w:name="_Toc119164378"/>
      <w:r>
        <w:rPr>
          <w:rFonts w:ascii="Arial" w:hAnsi="Arial" w:eastAsia="Arial" w:cs="Arial"/>
        </w:rPr>
        <w:t>Cadastro de funcionário/profissional</w:t>
      </w:r>
      <w:bookmarkEnd w:id="36"/>
      <w:bookmarkEnd w:id="37"/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pStyle w:val="4"/>
        <w:numPr>
          <w:ilvl w:val="2"/>
          <w:numId w:val="3"/>
        </w:numPr>
        <w:spacing w:after="0" w:line="240" w:lineRule="auto"/>
        <w:rPr>
          <w:rFonts w:ascii="Arial" w:hAnsi="Arial" w:eastAsia="Arial" w:cs="Arial"/>
        </w:rPr>
      </w:pPr>
      <w:bookmarkStart w:id="38" w:name="_heading=h.iimt9dgudcin"/>
      <w:bookmarkEnd w:id="38"/>
      <w:bookmarkStart w:id="39" w:name="_Toc119164379"/>
      <w:bookmarkStart w:id="40" w:name="_Toc30540"/>
      <w:r>
        <w:rPr>
          <w:rFonts w:ascii="Arial" w:hAnsi="Arial" w:eastAsia="Arial" w:cs="Arial"/>
        </w:rPr>
        <w:t>Consultar profissionais</w:t>
      </w:r>
      <w:bookmarkEnd w:id="39"/>
      <w:bookmarkEnd w:id="40"/>
      <w:r>
        <w:rPr>
          <w:rFonts w:ascii="Arial" w:hAnsi="Arial" w:eastAsia="Arial" w:cs="Arial"/>
        </w:rPr>
        <w:t xml:space="preserve"> </w:t>
      </w:r>
    </w:p>
    <w:p>
      <w:pPr>
        <w:tabs>
          <w:tab w:val="left" w:pos="709"/>
        </w:tabs>
        <w:ind w:left="720"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pStyle w:val="4"/>
        <w:numPr>
          <w:ilvl w:val="2"/>
          <w:numId w:val="3"/>
        </w:numPr>
        <w:rPr>
          <w:rFonts w:ascii="Arial" w:hAnsi="Arial" w:eastAsia="Arial" w:cs="Arial"/>
        </w:rPr>
      </w:pPr>
      <w:bookmarkStart w:id="41" w:name="_heading=h.hyvwenoixavx"/>
      <w:bookmarkEnd w:id="41"/>
      <w:bookmarkStart w:id="42" w:name="_Toc29728"/>
      <w:bookmarkStart w:id="43" w:name="_Toc119164380"/>
      <w:r>
        <w:rPr>
          <w:rFonts w:ascii="Arial" w:hAnsi="Arial" w:eastAsia="Arial" w:cs="Arial"/>
        </w:rPr>
        <w:t>Agendamento</w:t>
      </w:r>
      <w:bookmarkEnd w:id="42"/>
      <w:bookmarkEnd w:id="43"/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pStyle w:val="3"/>
        <w:numPr>
          <w:ilvl w:val="1"/>
          <w:numId w:val="3"/>
        </w:numPr>
        <w:ind w:left="578" w:hanging="578"/>
        <w:rPr>
          <w:rFonts w:ascii="Arial" w:hAnsi="Arial" w:eastAsia="Arial" w:cs="Arial"/>
        </w:rPr>
      </w:pPr>
      <w:bookmarkStart w:id="44" w:name="_Toc119164381"/>
      <w:bookmarkStart w:id="45" w:name="_Toc3446"/>
      <w:r>
        <w:rPr>
          <w:rFonts w:ascii="Arial" w:hAnsi="Arial" w:eastAsia="Arial" w:cs="Arial"/>
        </w:rPr>
        <w:t>Diagrama de Classe</w:t>
      </w:r>
      <w:bookmarkEnd w:id="44"/>
      <w:bookmarkEnd w:id="45"/>
    </w:p>
    <w:p>
      <w:pPr>
        <w:ind w:firstLine="0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  <w:rPr>
          <w:rFonts w:ascii="Arial" w:hAnsi="Arial" w:eastAsia="Arial" w:cs="Arial"/>
        </w:rPr>
      </w:pPr>
      <w:bookmarkStart w:id="46" w:name="_Toc119164382"/>
      <w:bookmarkStart w:id="47" w:name="_Toc6319"/>
      <w:r>
        <w:rPr>
          <w:rFonts w:ascii="Arial" w:hAnsi="Arial" w:eastAsia="Arial" w:cs="Arial"/>
        </w:rPr>
        <w:t>Diagrama de Sequência</w:t>
      </w:r>
      <w:bookmarkEnd w:id="46"/>
      <w:bookmarkEnd w:id="47"/>
      <w:r>
        <w:rPr>
          <w:rFonts w:ascii="Arial" w:hAnsi="Arial" w:eastAsia="Arial" w:cs="Arial"/>
        </w:rPr>
        <w:t xml:space="preserve"> </w:t>
      </w:r>
    </w:p>
    <w:p>
      <w:pPr>
        <w:ind w:left="709" w:firstLine="0"/>
        <w:rPr>
          <w:rFonts w:ascii="Arial" w:hAnsi="Arial" w:eastAsia="Arial" w:cs="Arial"/>
        </w:rPr>
      </w:pPr>
    </w:p>
    <w:p>
      <w:pPr>
        <w:ind w:left="709" w:hanging="709"/>
        <w:rPr>
          <w:rFonts w:ascii="Arial" w:hAnsi="Arial" w:eastAsia="Arial" w:cs="Arial"/>
        </w:rPr>
      </w:pPr>
    </w:p>
    <w:p>
      <w:pPr>
        <w:ind w:left="709" w:firstLine="0"/>
        <w:rPr>
          <w:rFonts w:ascii="Arial" w:hAnsi="Arial" w:eastAsia="Arial" w:cs="Arial"/>
          <w:sz w:val="22"/>
          <w:szCs w:val="22"/>
        </w:rPr>
      </w:pPr>
    </w:p>
    <w:p>
      <w:pPr>
        <w:ind w:firstLine="0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Fonte: O autor, 2022</w:t>
      </w:r>
    </w:p>
    <w:p>
      <w:pPr>
        <w:ind w:firstLine="0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</w:rPr>
      </w:pPr>
    </w:p>
    <w:p>
      <w:pPr>
        <w:pStyle w:val="3"/>
        <w:numPr>
          <w:ilvl w:val="1"/>
          <w:numId w:val="3"/>
        </w:numPr>
        <w:ind w:left="578" w:hanging="578"/>
        <w:rPr>
          <w:rFonts w:ascii="Arial" w:hAnsi="Arial" w:eastAsia="Arial" w:cs="Arial"/>
        </w:rPr>
      </w:pPr>
      <w:bookmarkStart w:id="48" w:name="_Toc119164383"/>
      <w:bookmarkStart w:id="49" w:name="_Toc7493"/>
      <w:r>
        <w:rPr>
          <w:rFonts w:ascii="Arial" w:hAnsi="Arial" w:eastAsia="Arial" w:cs="Arial"/>
        </w:rPr>
        <w:t>Diagrama de Atividade</w:t>
      </w:r>
      <w:bookmarkEnd w:id="48"/>
      <w:bookmarkEnd w:id="49"/>
    </w:p>
    <w:p>
      <w:pPr>
        <w:spacing w:line="360" w:lineRule="auto"/>
        <w:ind w:left="709" w:hanging="709"/>
        <w:rPr>
          <w:rFonts w:ascii="Arial" w:hAnsi="Arial" w:eastAsia="Arial" w:cs="Arial"/>
        </w:rPr>
      </w:pPr>
    </w:p>
    <w:p>
      <w:pPr>
        <w:ind w:firstLine="0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  <w:rPr>
          <w:rFonts w:ascii="Arial" w:hAnsi="Arial" w:eastAsia="Arial" w:cs="Arial"/>
        </w:rPr>
      </w:pPr>
      <w:bookmarkStart w:id="50" w:name="_Toc119164384"/>
      <w:bookmarkStart w:id="51" w:name="_Toc22768"/>
      <w:r>
        <w:rPr>
          <w:rFonts w:ascii="Arial" w:hAnsi="Arial" w:eastAsia="Arial" w:cs="Arial"/>
        </w:rPr>
        <w:t>Telas</w:t>
      </w:r>
      <w:bookmarkEnd w:id="50"/>
      <w:bookmarkEnd w:id="51"/>
      <w:r>
        <w:rPr>
          <w:rFonts w:ascii="Arial" w:hAnsi="Arial" w:eastAsia="Arial" w:cs="Arial"/>
        </w:rPr>
        <w:t xml:space="preserve"> </w:t>
      </w: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tabs>
          <w:tab w:val="left" w:pos="709"/>
        </w:tabs>
        <w:ind w:firstLine="0"/>
        <w:rPr>
          <w:rFonts w:ascii="Arial" w:hAnsi="Arial" w:eastAsia="Arial" w:cs="Arial"/>
        </w:rPr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  <w:bookmarkStart w:id="52" w:name="_Toc119164385"/>
      <w:bookmarkStart w:id="53" w:name="_Toc21787"/>
      <w:r>
        <w:rPr>
          <w:rFonts w:ascii="Arial" w:hAnsi="Arial" w:eastAsia="Arial" w:cs="Arial"/>
        </w:rPr>
        <w:t>Conclusão</w:t>
      </w:r>
      <w:bookmarkEnd w:id="52"/>
      <w:bookmarkEnd w:id="53"/>
    </w:p>
    <w:p>
      <w:pPr>
        <w:spacing w:line="360" w:lineRule="auto"/>
        <w:ind w:left="709" w:firstLine="0"/>
        <w:rPr>
          <w:rFonts w:ascii="Arial" w:hAnsi="Arial" w:eastAsia="Arial" w:cs="Arial"/>
        </w:rPr>
      </w:pPr>
      <w:bookmarkStart w:id="54" w:name="_heading=h.qsh70q"/>
      <w:bookmarkEnd w:id="54"/>
    </w:p>
    <w:p>
      <w:pPr>
        <w:ind w:left="709" w:firstLine="0"/>
        <w:rPr>
          <w:rFonts w:ascii="Arial" w:hAnsi="Arial" w:eastAsia="Arial" w:cs="Arial"/>
        </w:rPr>
      </w:pPr>
    </w:p>
    <w:p>
      <w:pPr>
        <w:pStyle w:val="2"/>
        <w:numPr>
          <w:ilvl w:val="0"/>
          <w:numId w:val="3"/>
        </w:numPr>
        <w:ind w:left="0" w:firstLine="0"/>
        <w:rPr>
          <w:rFonts w:ascii="Arial" w:hAnsi="Arial" w:eastAsia="Arial" w:cs="Arial"/>
        </w:rPr>
      </w:pPr>
      <w:bookmarkStart w:id="55" w:name="_Toc119164386"/>
      <w:bookmarkStart w:id="56" w:name="_Toc28869"/>
      <w:r>
        <w:rPr>
          <w:rFonts w:ascii="Arial" w:hAnsi="Arial" w:eastAsia="Arial" w:cs="Arial"/>
        </w:rPr>
        <w:t>REFERÊNCIAS</w:t>
      </w:r>
      <w:bookmarkEnd w:id="55"/>
      <w:bookmarkEnd w:id="56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 w:line="360" w:lineRule="auto"/>
        <w:ind w:firstLine="567"/>
        <w:jc w:val="both"/>
        <w:rPr>
          <w:rFonts w:ascii="Arial" w:hAnsi="Arial" w:eastAsia="Arial" w:cs="Arial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JOBSTRAIBIZER, Flávia.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Criação de sites com o CSS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Universo dos Livros Editora, 2009.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MILANI, André.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MySQL-guia do programador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Novatec Editora, 2007.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CINTRA, Flávia Cristina. Marketing Digital: a era da tecnologia on-line. Investigação, v. 10, n. 1, 2010.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DA SILVA DIAS, Juan Pablo; HEMAIS, Marcus Wilcox. Consumidores de baixa renda e compras on-line: Receios em consumir pela internet. REGE-Revista de Gestão, v. 22, n. 1, p. 115-132,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MESTRINER, Fabio. A nova fronteira da embalagem. São Paulo: ESPM, 2020.2015.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afterAutospacing="0" w:line="360" w:lineRule="auto"/>
        <w:ind w:firstLine="567"/>
        <w:jc w:val="both"/>
        <w:rPr>
          <w:rFonts w:ascii="Arial" w:hAnsi="Arial" w:eastAsia="Arial" w:cs="Arial"/>
          <w:sz w:val="24"/>
          <w:szCs w:val="24"/>
          <w:lang w:val="pt-BR"/>
        </w:rPr>
      </w:pPr>
    </w:p>
    <w:sectPr>
      <w:headerReference r:id="rId5" w:type="default"/>
      <w:footerReference r:id="rId6" w:type="default"/>
      <w:pgSz w:w="11906" w:h="16838"/>
      <w:pgMar w:top="1701" w:right="1134" w:bottom="1134" w:left="1701" w:header="794" w:footer="0" w:gutter="0"/>
      <w:pgNumType w:start="1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09027A86"/>
    <w:rsid w:val="197F43A4"/>
    <w:rsid w:val="198CFDD2"/>
    <w:rsid w:val="20031AD3"/>
    <w:rsid w:val="577279BE"/>
    <w:rsid w:val="6CD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2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Normal Table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Texto de nota de rodapé Char"/>
    <w:basedOn w:val="8"/>
    <w:link w:val="18"/>
    <w:uiPriority w:val="0"/>
    <w:rPr>
      <w:rFonts w:eastAsia="Times New Roman"/>
      <w:sz w:val="20"/>
      <w:szCs w:val="20"/>
      <w:lang w:eastAsia="zh-CN"/>
    </w:rPr>
  </w:style>
  <w:style w:type="paragraph" w:customStyle="1" w:styleId="23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6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7">
    <w:name w:val="_Style 26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21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5">
    <w:name w:val="WPSOffice手动目录 1"/>
    <w:uiPriority w:val="0"/>
    <w:pPr>
      <w:ind w:leftChars="0"/>
    </w:pPr>
    <w:rPr>
      <w:rFonts w:ascii="Arial" w:hAnsi="Arial" w:eastAsia="Arial" w:cs="Arial"/>
      <w:sz w:val="20"/>
      <w:szCs w:val="20"/>
    </w:rPr>
  </w:style>
  <w:style w:type="paragraph" w:customStyle="1" w:styleId="36">
    <w:name w:val="WPSOffice手动目录 2"/>
    <w:uiPriority w:val="0"/>
    <w:pPr>
      <w:ind w:leftChars="200"/>
    </w:pPr>
    <w:rPr>
      <w:rFonts w:ascii="Arial" w:hAnsi="Arial" w:eastAsia="Arial" w:cs="Arial"/>
      <w:sz w:val="20"/>
      <w:szCs w:val="20"/>
    </w:rPr>
  </w:style>
  <w:style w:type="paragraph" w:customStyle="1" w:styleId="37">
    <w:name w:val="WPSOffice手动目录 3"/>
    <w:uiPriority w:val="0"/>
    <w:pPr>
      <w:ind w:leftChars="400"/>
    </w:pPr>
    <w:rPr>
      <w:rFonts w:ascii="Arial" w:hAnsi="Arial" w:eastAsia="Arial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felip</cp:lastModifiedBy>
  <dcterms:modified xsi:type="dcterms:W3CDTF">2023-05-23T00:43:05Z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668D60D6D1FE4B34A20B9A37C073AE6B</vt:lpwstr>
  </property>
</Properties>
</file>