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rPr>
        <w:t>COLÉGIO ESTADUAL DE EDUCAÇÃO PROFISSIONAL PEDRO BOARETTO NETO</w:t>
      </w: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rPr>
        <w:t>CURSO TÉCNICO EM INFORMÁTICA</w:t>
      </w: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rPr>
        <w:t>FELIPP AUGUSTO RODRIGUES PIRAN</w:t>
      </w: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rPr>
        <w:t>ASSEMBLY TECH</w:t>
      </w: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rPr>
        <w:t>CASCAVEL - PR</w:t>
      </w: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rPr>
        <w:t>2023</w:t>
      </w:r>
    </w:p>
    <w:p>
      <w:pPr>
        <w:jc w:val="center"/>
        <w:rPr>
          <w:b/>
          <w:bCs/>
        </w:rPr>
      </w:pPr>
    </w:p>
    <w:p>
      <w:pPr>
        <w:jc w:val="center"/>
        <w:rPr>
          <w:b/>
          <w:bCs/>
        </w:rPr>
      </w:pPr>
      <w:r>
        <w:rPr>
          <w:b/>
          <w:bCs/>
        </w:rPr>
        <w:t>FELIPP AUGUSTO RODRIGUES PIRAN</w:t>
      </w:r>
    </w:p>
    <w:p>
      <w:pPr>
        <w:jc w:val="center"/>
        <w:rPr>
          <w:b/>
          <w:bCs/>
        </w:rPr>
      </w:pPr>
    </w:p>
    <w:p>
      <w:pPr>
        <w:jc w:val="center"/>
        <w:rPr>
          <w:b/>
          <w:bCs/>
        </w:rPr>
      </w:pPr>
      <w:r>
        <w:rPr>
          <w:b/>
          <w:bCs/>
        </w:rPr>
        <w:t>ASSEMBLY TECH</w:t>
      </w:r>
    </w:p>
    <w:p>
      <w:pPr>
        <w:rPr>
          <w:b/>
          <w:bCs/>
        </w:rPr>
      </w:pPr>
    </w:p>
    <w:p>
      <w:pPr>
        <w:rPr>
          <w:b/>
          <w:bCs/>
        </w:rPr>
      </w:pPr>
    </w:p>
    <w:p/>
    <w:p/>
    <w:p>
      <w:pPr>
        <w:pBdr>
          <w:top w:val="none" w:color="000000" w:sz="0" w:space="0"/>
          <w:left w:val="none" w:color="000000" w:sz="0" w:space="0"/>
          <w:bottom w:val="none" w:color="000000" w:sz="0" w:space="0"/>
          <w:right w:val="none" w:color="000000" w:sz="0" w:space="0"/>
          <w:between w:val="none" w:color="000000" w:sz="0" w:space="0"/>
        </w:pBdr>
        <w:spacing w:line="240" w:lineRule="auto"/>
        <w:ind w:left="4560" w:firstLine="0"/>
        <w:rPr>
          <w:color w:val="000000"/>
        </w:rPr>
      </w:pPr>
      <w:r>
        <w:rPr>
          <w:color w:val="000000" w:themeColor="text1"/>
          <w14:textFill>
            <w14:solidFill>
              <w14:schemeClr w14:val="tx1"/>
            </w14:solidFill>
          </w14:textFill>
        </w:rPr>
        <w:t>Projeto de Desenvolvimento de Software do Curso Técnico em Informática do Colégio Estadual de Educação Profissional Pedro Boaretto Neto – Cascavel, Paraná.</w:t>
      </w:r>
    </w:p>
    <w:p>
      <w:pPr>
        <w:pBdr>
          <w:top w:val="none" w:color="000000" w:sz="0" w:space="0"/>
          <w:left w:val="none" w:color="000000" w:sz="0" w:space="0"/>
          <w:bottom w:val="none" w:color="000000" w:sz="0" w:space="0"/>
          <w:right w:val="none" w:color="000000" w:sz="0" w:space="0"/>
          <w:between w:val="none" w:color="000000" w:sz="0" w:space="0"/>
        </w:pBdr>
        <w:spacing w:line="240" w:lineRule="auto"/>
        <w:ind w:left="4560" w:firstLine="0"/>
        <w:rPr>
          <w:color w:val="000000"/>
        </w:rPr>
      </w:pPr>
    </w:p>
    <w:p>
      <w:pPr>
        <w:pBdr>
          <w:top w:val="none" w:color="000000" w:sz="0" w:space="0"/>
          <w:left w:val="none" w:color="000000" w:sz="0" w:space="0"/>
          <w:bottom w:val="none" w:color="000000" w:sz="0" w:space="0"/>
          <w:right w:val="none" w:color="000000" w:sz="0" w:space="0"/>
          <w:between w:val="none" w:color="000000"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rPr>
          <w:vertAlign w:val="superscript"/>
        </w:rPr>
      </w:pPr>
      <w:r>
        <w:t>Prof. Reinaldo C. da Silva</w:t>
      </w:r>
      <w:r>
        <w:rPr>
          <w:vertAlign w:val="superscript"/>
        </w:rPr>
        <w:t>2</w:t>
      </w:r>
    </w:p>
    <w:p>
      <w:pPr>
        <w:jc w:val="right"/>
        <w:rPr>
          <w:vertAlign w:val="superscript"/>
        </w:rPr>
      </w:pPr>
      <w:r>
        <w:t xml:space="preserve">     </w:t>
      </w:r>
      <w:r>
        <w:tab/>
      </w:r>
      <w:r>
        <w:tab/>
      </w:r>
      <w:r>
        <w:tab/>
      </w:r>
      <w:r>
        <w:tab/>
      </w:r>
      <w:r>
        <w:tab/>
      </w:r>
      <w:r>
        <w:tab/>
      </w:r>
      <w:r>
        <w:tab/>
      </w:r>
      <w:r>
        <w:t>Prof. Célia K.Cabral</w:t>
      </w:r>
      <w:r>
        <w:rPr>
          <w:vertAlign w:val="superscript"/>
        </w:rPr>
        <w:t>3</w:t>
      </w:r>
    </w:p>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bCs/>
          <w:color w:val="000000" w:themeColor="text1"/>
          <w14:textFill>
            <w14:solidFill>
              <w14:schemeClr w14:val="tx1"/>
            </w14:solidFill>
          </w14:textFill>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themeColor="text1"/>
          <w14:textFill>
            <w14:solidFill>
              <w14:schemeClr w14:val="tx1"/>
            </w14:solidFill>
          </w14:textFill>
        </w:rPr>
        <w:t>CASCAVEL - PR</w:t>
      </w: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bCs/>
          <w:color w:val="000000"/>
        </w:rPr>
      </w:pPr>
      <w:r>
        <w:rPr>
          <w:b/>
          <w:bCs/>
          <w:color w:val="000000" w:themeColor="text1"/>
          <w14:textFill>
            <w14:solidFill>
              <w14:schemeClr w14:val="tx1"/>
            </w14:solidFill>
          </w14:textFill>
        </w:rPr>
        <w:t>2023</w:t>
      </w:r>
    </w:p>
    <w:p>
      <w:pPr>
        <w:ind w:firstLine="0"/>
        <w:jc w:val="center"/>
        <w:rPr>
          <w:b/>
          <w:bCs/>
        </w:rPr>
      </w:pPr>
    </w:p>
    <w:p>
      <w:pPr>
        <w:ind w:firstLine="0"/>
        <w:jc w:val="center"/>
        <w:rPr>
          <w:b/>
          <w:bCs/>
        </w:rPr>
      </w:pPr>
      <w:r>
        <w:rPr>
          <w:b/>
          <w:bCs/>
        </w:rPr>
        <w:t>FELIPP AUGUSTO RODRIGUES PIRAN</w:t>
      </w:r>
    </w:p>
    <w:p>
      <w:pPr>
        <w:jc w:val="center"/>
        <w:rPr>
          <w:b/>
          <w:bCs/>
        </w:rPr>
      </w:pPr>
    </w:p>
    <w:p>
      <w:pPr>
        <w:jc w:val="center"/>
        <w:rPr>
          <w:b/>
          <w:bCs/>
        </w:rPr>
      </w:pPr>
    </w:p>
    <w:p>
      <w:pPr>
        <w:jc w:val="center"/>
        <w:rPr>
          <w:b/>
          <w:bCs/>
        </w:rPr>
      </w:pPr>
    </w:p>
    <w:p>
      <w:pPr>
        <w:ind w:firstLine="0"/>
        <w:jc w:val="center"/>
        <w:rPr>
          <w:b/>
          <w:bCs/>
        </w:rPr>
      </w:pPr>
      <w:r>
        <w:rPr>
          <w:b/>
          <w:bCs/>
        </w:rPr>
        <w:t>ASSEMBLY TECH</w:t>
      </w:r>
    </w:p>
    <w:p>
      <w:pPr>
        <w:jc w:val="center"/>
        <w:rPr>
          <w:b/>
          <w:bCs/>
        </w:rPr>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smallCaps/>
          <w:color w:val="000000"/>
        </w:rPr>
      </w:pPr>
    </w:p>
    <w:p>
      <w:pPr>
        <w:pBdr>
          <w:top w:val="none" w:color="000000" w:sz="0" w:space="0"/>
          <w:left w:val="none" w:color="000000" w:sz="0" w:space="0"/>
          <w:bottom w:val="none" w:color="000000" w:sz="0" w:space="0"/>
          <w:right w:val="none" w:color="000000" w:sz="0" w:space="0"/>
          <w:between w:val="none" w:color="000000" w:sz="0" w:space="0"/>
        </w:pBdr>
        <w:spacing w:line="300" w:lineRule="auto"/>
        <w:ind w:firstLine="0"/>
        <w:rPr>
          <w:color w:val="000000"/>
        </w:rPr>
      </w:pPr>
      <w:r>
        <w:rPr>
          <w:color w:val="000000" w:themeColor="text1"/>
          <w14:textFill>
            <w14:solidFill>
              <w14:schemeClr w14:val="tx1"/>
            </w14:solidFill>
          </w14:textFill>
        </w:rPr>
        <w:t>Este Projeto de Conclusão de Curso foi julgado e aprovado pelo Curso Técnico em Informática do Colégio Estadual de Educação Profissional Pedro Boaretto Neto.</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color w:val="000000"/>
        </w:rPr>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color w:val="000000"/>
        </w:rPr>
      </w:pPr>
      <w:r>
        <w:rPr>
          <w:color w:val="000000" w:themeColor="text1"/>
          <w14:textFill>
            <w14:solidFill>
              <w14:schemeClr w14:val="tx1"/>
            </w14:solidFill>
          </w14:textFill>
        </w:rPr>
        <w:t>Cascavel, Pr., xx de Xxxxx de 2023</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bCs/>
          <w:color w:val="000000"/>
        </w:rPr>
      </w:pPr>
      <w:r>
        <w:rPr>
          <w:b/>
          <w:bCs/>
          <w:color w:val="000000" w:themeColor="text1"/>
          <w14:textFill>
            <w14:solidFill>
              <w14:schemeClr w14:val="tx1"/>
            </w14:solidFill>
          </w14:textFill>
        </w:rPr>
        <w:t>COMISSÃO EXAMINADOR</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bCs/>
          <w:color w:val="000000"/>
        </w:rPr>
      </w:pPr>
    </w:p>
    <w:tbl>
      <w:tblPr>
        <w:tblStyle w:val="15"/>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rPr>
                <w:color w:val="000000" w:themeColor="text1"/>
                <w14:textFill>
                  <w14:solidFill>
                    <w14:schemeClr w14:val="tx1"/>
                  </w14:solidFill>
                </w14:textFill>
              </w:rPr>
            </w:pPr>
            <w:r>
              <w:rPr>
                <w:color w:val="000000" w:themeColor="text1"/>
                <w14:textFill>
                  <w14:solidFill>
                    <w14:schemeClr w14:val="tx1"/>
                  </w14:solidFill>
                </w14:textFill>
              </w:rPr>
              <w:t>______________________________</w:t>
            </w:r>
          </w:p>
          <w:p>
            <w:pPr>
              <w:spacing w:line="240" w:lineRule="auto"/>
              <w:ind w:firstLine="0"/>
              <w:jc w:val="center"/>
              <w:rPr>
                <w:color w:val="000000" w:themeColor="text1"/>
                <w:vertAlign w:val="superscript"/>
                <w14:textFill>
                  <w14:solidFill>
                    <w14:schemeClr w14:val="tx1"/>
                  </w14:solidFill>
                </w14:textFill>
              </w:rPr>
            </w:pPr>
            <w:r>
              <w:rPr>
                <w:color w:val="000000" w:themeColor="text1"/>
                <w14:textFill>
                  <w14:solidFill>
                    <w14:schemeClr w14:val="tx1"/>
                  </w14:solidFill>
                </w14:textFill>
              </w:rPr>
              <w:t>Profª. Aparecida da S. Ferreira</w:t>
            </w:r>
            <w:r>
              <w:rPr>
                <w:color w:val="000000" w:themeColor="text1"/>
                <w:vertAlign w:val="superscript"/>
                <w14:textFill>
                  <w14:solidFill>
                    <w14:schemeClr w14:val="tx1"/>
                  </w14:solidFill>
                </w14:textFill>
              </w:rPr>
              <w:t>1</w:t>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jc w:val="center"/>
              <w:rPr>
                <w:color w:val="000000"/>
              </w:rPr>
            </w:pPr>
            <w:r>
              <w:rPr>
                <w:color w:val="000000" w:themeColor="text1"/>
                <w14:textFill>
                  <w14:solidFill>
                    <w14:schemeClr w14:val="tx1"/>
                  </w14:solidFill>
                </w14:textFill>
              </w:rPr>
              <w:t>Especialista em Tecnologia da Informação</w:t>
            </w:r>
          </w:p>
          <w:p>
            <w:pPr>
              <w:spacing w:after="14" w:line="240" w:lineRule="auto"/>
              <w:ind w:left="10" w:right="344" w:hanging="10"/>
              <w:jc w:val="center"/>
              <w:rPr>
                <w:i/>
                <w:iCs/>
                <w:sz w:val="20"/>
                <w:szCs w:val="20"/>
              </w:rPr>
            </w:pPr>
            <w:r>
              <w:rPr>
                <w:i/>
                <w:iCs/>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rPr>
                <w:color w:val="000000" w:themeColor="text1"/>
                <w14:textFill>
                  <w14:solidFill>
                    <w14:schemeClr w14:val="tx1"/>
                  </w14:solidFill>
                </w14:textFill>
              </w:rPr>
            </w:pPr>
            <w:r>
              <w:rPr>
                <w:color w:val="000000" w:themeColor="text1"/>
                <w14:textFill>
                  <w14:solidFill>
                    <w14:schemeClr w14:val="tx1"/>
                  </w14:solidFill>
                </w14:textFill>
              </w:rPr>
              <w:t>______________________________</w:t>
            </w:r>
          </w:p>
          <w:p>
            <w:pPr>
              <w:spacing w:line="240" w:lineRule="auto"/>
              <w:ind w:firstLine="0"/>
              <w:jc w:val="center"/>
            </w:pPr>
            <w:r>
              <w:rPr>
                <w:color w:val="000000" w:themeColor="text1"/>
                <w14:textFill>
                  <w14:solidFill>
                    <w14:schemeClr w14:val="tx1"/>
                  </w14:solidFill>
                </w14:textFill>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themeColor="text1"/>
                <w14:textFill>
                  <w14:solidFill>
                    <w14:schemeClr w14:val="tx1"/>
                  </w14:solidFill>
                </w14:textFill>
              </w:rPr>
            </w:pPr>
            <w:r>
              <w:rPr>
                <w:color w:val="000000" w:themeColor="text1"/>
                <w14:textFill>
                  <w14:solidFill>
                    <w14:schemeClr w14:val="tx1"/>
                  </w14:solidFill>
                </w14:textFill>
              </w:rPr>
              <w:t>______________________________</w:t>
            </w:r>
          </w:p>
          <w:p>
            <w:pPr>
              <w:spacing w:line="240" w:lineRule="auto"/>
              <w:ind w:firstLine="0"/>
              <w:jc w:val="center"/>
              <w:rPr>
                <w:color w:val="000000"/>
              </w:rPr>
            </w:pPr>
          </w:p>
          <w:p>
            <w:pPr>
              <w:spacing w:line="24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Profª. Célia Kouth Cabral</w:t>
            </w:r>
          </w:p>
          <w:p>
            <w:pPr>
              <w:spacing w:line="24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Pós-graduada em Sistemas Distribuídos JAVA.</w:t>
            </w:r>
          </w:p>
          <w:p>
            <w:pPr>
              <w:spacing w:line="240" w:lineRule="auto"/>
              <w:ind w:firstLine="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rPr>
                <w:color w:val="000000" w:themeColor="text1"/>
                <w14:textFill>
                  <w14:solidFill>
                    <w14:schemeClr w14:val="tx1"/>
                  </w14:solidFill>
                </w14:textFill>
              </w:rPr>
            </w:pPr>
            <w:r>
              <w:rPr>
                <w:color w:val="000000" w:themeColor="text1"/>
                <w14:textFill>
                  <w14:solidFill>
                    <w14:schemeClr w14:val="tx1"/>
                  </w14:solidFill>
                </w14:textFill>
              </w:rPr>
              <w:t>______________________________</w:t>
            </w:r>
          </w:p>
          <w:p>
            <w:pPr>
              <w:spacing w:line="240" w:lineRule="auto"/>
              <w:ind w:firstLine="0"/>
              <w:jc w:val="center"/>
              <w:rPr>
                <w:color w:val="000000"/>
              </w:rPr>
            </w:pPr>
          </w:p>
          <w:p>
            <w:pPr>
              <w:spacing w:line="24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Profª  Ana Cristina Santana</w:t>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jc w:val="center"/>
              <w:rPr>
                <w:color w:val="000000"/>
              </w:rPr>
            </w:pPr>
            <w:r>
              <w:rPr>
                <w:color w:val="000000" w:themeColor="text1"/>
                <w14:textFill>
                  <w14:solidFill>
                    <w14:schemeClr w14:val="tx1"/>
                  </w14:solidFill>
                </w14:textFill>
              </w:rPr>
              <w:t>Especialista em Gestão e Docência no ensino superior, médio e técnico.</w:t>
            </w:r>
          </w:p>
          <w:p>
            <w:pPr>
              <w:spacing w:line="24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bCs/>
          <w:color w:val="000000"/>
        </w:rPr>
      </w:pPr>
    </w:p>
    <w:p>
      <w:pPr>
        <w:keepNext/>
        <w:keepLines/>
        <w:widowControl/>
        <w:pBdr>
          <w:top w:val="none" w:color="000000" w:sz="0" w:space="0"/>
          <w:left w:val="none" w:color="000000" w:sz="0" w:space="0"/>
          <w:bottom w:val="none" w:color="000000" w:sz="0" w:space="0"/>
          <w:right w:val="none" w:color="000000" w:sz="0" w:space="0"/>
          <w:between w:val="none" w:color="000000" w:sz="0" w:space="0"/>
        </w:pBdr>
        <w:tabs>
          <w:tab w:val="left" w:pos="709"/>
        </w:tabs>
        <w:spacing w:before="240" w:line="259" w:lineRule="auto"/>
        <w:ind w:firstLine="0"/>
        <w:rPr>
          <w:color w:val="366091"/>
          <w:sz w:val="32"/>
          <w:szCs w:val="32"/>
        </w:rPr>
      </w:pPr>
    </w:p>
    <w:sdt>
      <w:sdtPr>
        <w:id w:val="-1"/>
        <w:docPartObj>
          <w:docPartGallery w:val="Table of Contents"/>
          <w:docPartUnique/>
        </w:docPartObj>
      </w:sdtPr>
      <w:sdtContent>
        <w:p>
          <w:pPr>
            <w:pStyle w:val="13"/>
          </w:pPr>
        </w:p>
        <w:p>
          <w:pPr>
            <w:spacing w:line="360" w:lineRule="auto"/>
          </w:pPr>
        </w:p>
      </w:sdtContent>
    </w:sdt>
    <w:p>
      <w:pPr>
        <w:jc w:val="center"/>
      </w:pPr>
    </w:p>
    <w:p>
      <w:pPr>
        <w:ind w:firstLine="0"/>
      </w:pPr>
    </w:p>
    <w:p>
      <w:pPr>
        <w:spacing w:line="360" w:lineRule="auto"/>
        <w:ind w:firstLine="0"/>
        <w:jc w:val="center"/>
        <w:rPr>
          <w:b/>
          <w:bCs/>
        </w:rPr>
      </w:pPr>
      <w:r>
        <w:rPr>
          <w:b/>
          <w:bCs/>
        </w:rPr>
        <w:t>SUMÁRIO</w:t>
      </w:r>
    </w:p>
    <w:sdt>
      <w:sdtPr>
        <w:rPr>
          <w:rFonts w:ascii="SimSun" w:hAnsi="SimSun" w:eastAsia="SimSun"/>
          <w:sz w:val="21"/>
        </w:rPr>
        <w:id w:val="147473416"/>
        <w15:color w:val="DBDBDB"/>
        <w:docPartObj>
          <w:docPartGallery w:val="Table of Contents"/>
          <w:docPartUnique/>
        </w:docPartObj>
      </w:sdtPr>
      <w:sdtEndPr>
        <w:rPr>
          <w:rFonts w:ascii="Arial" w:hAnsi="Arial" w:eastAsia="Arial"/>
          <w:sz w:val="24"/>
        </w:rPr>
      </w:sdtEndPr>
      <w:sdtContent>
        <w:p>
          <w:pPr>
            <w:spacing w:line="240" w:lineRule="auto"/>
            <w:ind w:firstLine="0"/>
            <w:jc w:val="center"/>
          </w:pPr>
        </w:p>
        <w:p>
          <w:pPr>
            <w:pStyle w:val="13"/>
            <w:rPr>
              <w:rFonts w:asciiTheme="minorHAnsi" w:hAnsiTheme="minorHAnsi" w:eastAsiaTheme="minorEastAsia" w:cstheme="minorBidi"/>
              <w:kern w:val="2"/>
              <w:sz w:val="22"/>
              <w:szCs w:val="22"/>
              <w14:ligatures w14:val="standardContextual"/>
            </w:rPr>
          </w:pPr>
          <w:r>
            <w:fldChar w:fldCharType="begin"/>
          </w:r>
          <w:r>
            <w:instrText xml:space="preserve">TOC \o "1-3" \h \u </w:instrText>
          </w:r>
          <w:r>
            <w:fldChar w:fldCharType="separate"/>
          </w:r>
          <w:r>
            <w:fldChar w:fldCharType="begin"/>
          </w:r>
          <w:r>
            <w:instrText xml:space="preserve"> HYPERLINK \l "_Toc139383387" </w:instrText>
          </w:r>
          <w:r>
            <w:fldChar w:fldCharType="separate"/>
          </w:r>
          <w:r>
            <w:rPr>
              <w:rStyle w:val="8"/>
            </w:rPr>
            <w:t>1</w:t>
          </w:r>
          <w:r>
            <w:rPr>
              <w:rFonts w:asciiTheme="minorHAnsi" w:hAnsiTheme="minorHAnsi" w:eastAsiaTheme="minorEastAsia" w:cstheme="minorBidi"/>
              <w:kern w:val="2"/>
              <w:sz w:val="22"/>
              <w:szCs w:val="22"/>
              <w14:ligatures w14:val="standardContextual"/>
            </w:rPr>
            <w:tab/>
          </w:r>
          <w:r>
            <w:rPr>
              <w:rStyle w:val="8"/>
            </w:rPr>
            <w:t>INTRODUÇÃO</w:t>
          </w:r>
          <w:r>
            <w:tab/>
          </w:r>
          <w:r>
            <w:fldChar w:fldCharType="begin"/>
          </w:r>
          <w:r>
            <w:instrText xml:space="preserve"> PAGEREF _Toc139383387 \h </w:instrText>
          </w:r>
          <w:r>
            <w:fldChar w:fldCharType="separate"/>
          </w:r>
          <w:r>
            <w:t>6</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"_Toc139383388" </w:instrText>
          </w:r>
          <w:r>
            <w:fldChar w:fldCharType="separate"/>
          </w:r>
          <w:r>
            <w:rPr>
              <w:rStyle w:val="8"/>
            </w:rPr>
            <w:t>1.1</w:t>
          </w:r>
          <w:r>
            <w:rPr>
              <w:rFonts w:asciiTheme="minorHAnsi" w:hAnsiTheme="minorHAnsi" w:eastAsiaTheme="minorEastAsia" w:cstheme="minorBidi"/>
              <w:kern w:val="2"/>
              <w:sz w:val="22"/>
              <w:szCs w:val="22"/>
              <w14:ligatures w14:val="standardContextual"/>
            </w:rPr>
            <w:tab/>
          </w:r>
          <w:r>
            <w:rPr>
              <w:rStyle w:val="8"/>
            </w:rPr>
            <w:t>Apresentação do Problema</w:t>
          </w:r>
          <w:r>
            <w:tab/>
          </w:r>
          <w:r>
            <w:fldChar w:fldCharType="begin"/>
          </w:r>
          <w:r>
            <w:instrText xml:space="preserve"> PAGEREF _Toc139383388 \h </w:instrText>
          </w:r>
          <w:r>
            <w:fldChar w:fldCharType="separate"/>
          </w:r>
          <w:r>
            <w:t>8</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"_Toc139383389" </w:instrText>
          </w:r>
          <w:r>
            <w:fldChar w:fldCharType="separate"/>
          </w:r>
          <w:r>
            <w:rPr>
              <w:rStyle w:val="8"/>
            </w:rPr>
            <w:t>2</w:t>
          </w:r>
          <w:r>
            <w:rPr>
              <w:rFonts w:asciiTheme="minorHAnsi" w:hAnsiTheme="minorHAnsi" w:eastAsiaTheme="minorEastAsia" w:cstheme="minorBidi"/>
              <w:kern w:val="2"/>
              <w:sz w:val="22"/>
              <w:szCs w:val="22"/>
              <w14:ligatures w14:val="standardContextual"/>
            </w:rPr>
            <w:tab/>
          </w:r>
          <w:r>
            <w:rPr>
              <w:rStyle w:val="8"/>
            </w:rPr>
            <w:t>OBJETIVOS</w:t>
          </w:r>
          <w:r>
            <w:tab/>
          </w:r>
          <w:r>
            <w:fldChar w:fldCharType="begin"/>
          </w:r>
          <w:r>
            <w:instrText xml:space="preserve"> PAGEREF _Toc139383389 \h </w:instrText>
          </w:r>
          <w:r>
            <w:fldChar w:fldCharType="separate"/>
          </w:r>
          <w:r>
            <w:t>9</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"_Toc139383390" </w:instrText>
          </w:r>
          <w:r>
            <w:fldChar w:fldCharType="separate"/>
          </w:r>
          <w:r>
            <w:rPr>
              <w:rStyle w:val="8"/>
            </w:rPr>
            <w:t>3</w:t>
          </w:r>
          <w:r>
            <w:rPr>
              <w:rFonts w:asciiTheme="minorHAnsi" w:hAnsiTheme="minorHAnsi" w:eastAsiaTheme="minorEastAsia" w:cstheme="minorBidi"/>
              <w:kern w:val="2"/>
              <w:sz w:val="22"/>
              <w:szCs w:val="22"/>
              <w14:ligatures w14:val="standardContextual"/>
            </w:rPr>
            <w:tab/>
          </w:r>
          <w:r>
            <w:rPr>
              <w:rStyle w:val="8"/>
            </w:rPr>
            <w:t>METODOLOGIA</w:t>
          </w:r>
          <w:r>
            <w:tab/>
          </w:r>
          <w:r>
            <w:fldChar w:fldCharType="begin"/>
          </w:r>
          <w:r>
            <w:instrText xml:space="preserve"> PAGEREF _Toc139383390 \h </w:instrText>
          </w:r>
          <w:r>
            <w:fldChar w:fldCharType="separate"/>
          </w:r>
          <w:r>
            <w:t>10</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"_Toc139383391" </w:instrText>
          </w:r>
          <w:r>
            <w:fldChar w:fldCharType="separate"/>
          </w:r>
          <w:r>
            <w:rPr>
              <w:rStyle w:val="8"/>
            </w:rPr>
            <w:t xml:space="preserve">4 </w:t>
          </w:r>
          <w:r>
            <w:rPr>
              <w:rFonts w:asciiTheme="minorHAnsi" w:hAnsiTheme="minorHAnsi" w:eastAsiaTheme="minorEastAsia" w:cstheme="minorBidi"/>
              <w:kern w:val="2"/>
              <w:sz w:val="22"/>
              <w:szCs w:val="22"/>
              <w14:ligatures w14:val="standardContextual"/>
            </w:rPr>
            <w:tab/>
          </w:r>
          <w:r>
            <w:rPr>
              <w:rStyle w:val="8"/>
            </w:rPr>
            <w:t>REFERENCIAL TEÓRICO</w:t>
          </w:r>
          <w:r>
            <w:tab/>
          </w:r>
          <w:r>
            <w:fldChar w:fldCharType="begin"/>
          </w:r>
          <w:r>
            <w:instrText xml:space="preserve"> PAGEREF _Toc139383391 \h </w:instrText>
          </w:r>
          <w:r>
            <w:fldChar w:fldCharType="separate"/>
          </w:r>
          <w:r>
            <w:t>11</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"_Toc139383392" </w:instrText>
          </w:r>
          <w:r>
            <w:fldChar w:fldCharType="separate"/>
          </w:r>
          <w:r>
            <w:rPr>
              <w:rStyle w:val="8"/>
            </w:rPr>
            <w:t>5 DOCUMENTAÇÃO do projeto</w:t>
          </w:r>
          <w:r>
            <w:tab/>
          </w:r>
          <w:r>
            <w:fldChar w:fldCharType="begin"/>
          </w:r>
          <w:r>
            <w:instrText xml:space="preserve"> PAGEREF _Toc139383392 \h </w:instrText>
          </w:r>
          <w:r>
            <w:fldChar w:fldCharType="separate"/>
          </w:r>
          <w:r>
            <w:t>13</w:t>
          </w:r>
          <w:r>
            <w:fldChar w:fldCharType="end"/>
          </w:r>
          <w:r>
            <w:fldChar w:fldCharType="end"/>
          </w:r>
        </w:p>
        <w:p>
          <w:pPr>
            <w:pStyle w:val="9"/>
            <w:tabs>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"_Toc139383393" </w:instrText>
          </w:r>
          <w:r>
            <w:fldChar w:fldCharType="separate"/>
          </w:r>
          <w:r>
            <w:rPr>
              <w:rStyle w:val="8"/>
            </w:rPr>
            <w:t>5.1 Ciclo de vida do projeto</w:t>
          </w:r>
          <w:r>
            <w:tab/>
          </w:r>
          <w:r>
            <w:fldChar w:fldCharType="begin"/>
          </w:r>
          <w:r>
            <w:instrText xml:space="preserve"> PAGEREF _Toc139383393 \h </w:instrText>
          </w:r>
          <w:r>
            <w:fldChar w:fldCharType="separate"/>
          </w:r>
          <w:r>
            <w:t>13</w:t>
          </w:r>
          <w:r>
            <w:fldChar w:fldCharType="end"/>
          </w:r>
          <w:r>
            <w:fldChar w:fldCharType="end"/>
          </w:r>
        </w:p>
        <w:p>
          <w:pPr>
            <w:pStyle w:val="9"/>
            <w:tabs>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"_Toc139383394" </w:instrText>
          </w:r>
          <w:r>
            <w:fldChar w:fldCharType="separate"/>
          </w:r>
          <w:r>
            <w:rPr>
              <w:rStyle w:val="8"/>
            </w:rPr>
            <w:t>5.2 Requisitos</w:t>
          </w:r>
          <w:r>
            <w:tab/>
          </w:r>
          <w:r>
            <w:fldChar w:fldCharType="begin"/>
          </w:r>
          <w:r>
            <w:instrText xml:space="preserve"> PAGEREF _Toc139383394 \h </w:instrText>
          </w:r>
          <w:r>
            <w:fldChar w:fldCharType="separate"/>
          </w:r>
          <w:r>
            <w:t>14</w:t>
          </w:r>
          <w:r>
            <w:fldChar w:fldCharType="end"/>
          </w:r>
          <w:r>
            <w:fldChar w:fldCharType="end"/>
          </w:r>
        </w:p>
        <w:p>
          <w:pPr>
            <w:pStyle w:val="9"/>
            <w:tabs>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"_Toc139383395" </w:instrText>
          </w:r>
          <w:r>
            <w:fldChar w:fldCharType="separate"/>
          </w:r>
          <w:r>
            <w:rPr>
              <w:rStyle w:val="8"/>
            </w:rPr>
            <w:t>5.2.1 Requisitos funcionais</w:t>
          </w:r>
          <w:r>
            <w:tab/>
          </w:r>
          <w:r>
            <w:fldChar w:fldCharType="begin"/>
          </w:r>
          <w:r>
            <w:instrText xml:space="preserve"> PAGEREF _Toc139383395 \h </w:instrText>
          </w:r>
          <w:r>
            <w:fldChar w:fldCharType="separate"/>
          </w:r>
          <w:r>
            <w:t>14</w:t>
          </w:r>
          <w:r>
            <w:fldChar w:fldCharType="end"/>
          </w:r>
          <w:r>
            <w:fldChar w:fldCharType="end"/>
          </w:r>
        </w:p>
        <w:p>
          <w:pPr>
            <w:pStyle w:val="12"/>
            <w:tabs>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"_Toc139383396" </w:instrText>
          </w:r>
          <w:r>
            <w:fldChar w:fldCharType="separate"/>
          </w:r>
          <w:r>
            <w:rPr>
              <w:rStyle w:val="8"/>
              <w:b/>
              <w:bCs/>
            </w:rPr>
            <w:t>5.2.2 Requisitos não funcionais</w:t>
          </w:r>
          <w:r>
            <w:tab/>
          </w:r>
          <w:r>
            <w:fldChar w:fldCharType="begin"/>
          </w:r>
          <w:r>
            <w:instrText xml:space="preserve"> PAGEREF _Toc139383396 \h </w:instrText>
          </w:r>
          <w:r>
            <w:fldChar w:fldCharType="separate"/>
          </w:r>
          <w:r>
            <w:t>16</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"_Toc139383397" </w:instrText>
          </w:r>
          <w:r>
            <w:fldChar w:fldCharType="separate"/>
          </w:r>
          <w:r>
            <w:rPr>
              <w:rStyle w:val="8"/>
            </w:rPr>
            <w:t>5.2</w:t>
          </w:r>
          <w:r>
            <w:rPr>
              <w:rFonts w:asciiTheme="minorHAnsi" w:hAnsiTheme="minorHAnsi" w:eastAsiaTheme="minorEastAsia" w:cstheme="minorBidi"/>
              <w:kern w:val="2"/>
              <w:sz w:val="22"/>
              <w:szCs w:val="22"/>
              <w14:ligatures w14:val="standardContextual"/>
            </w:rPr>
            <w:tab/>
          </w:r>
          <w:r>
            <w:rPr>
              <w:rStyle w:val="8"/>
            </w:rPr>
            <w:t>Diagrama de Contexto</w:t>
          </w:r>
          <w:r>
            <w:tab/>
          </w:r>
          <w:r>
            <w:fldChar w:fldCharType="begin"/>
          </w:r>
          <w:r>
            <w:instrText xml:space="preserve"> PAGEREF _Toc139383397 \h </w:instrText>
          </w:r>
          <w:r>
            <w:fldChar w:fldCharType="separate"/>
          </w:r>
          <w:r>
            <w:t>18</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"_Toc139383398" </w:instrText>
          </w:r>
          <w:r>
            <w:fldChar w:fldCharType="separate"/>
          </w:r>
          <w:r>
            <w:rPr>
              <w:rStyle w:val="8"/>
            </w:rPr>
            <w:t>5.3</w:t>
          </w:r>
          <w:r>
            <w:rPr>
              <w:rFonts w:asciiTheme="minorHAnsi" w:hAnsiTheme="minorHAnsi" w:eastAsiaTheme="minorEastAsia" w:cstheme="minorBidi"/>
              <w:kern w:val="2"/>
              <w:sz w:val="22"/>
              <w:szCs w:val="22"/>
              <w14:ligatures w14:val="standardContextual"/>
            </w:rPr>
            <w:tab/>
          </w:r>
          <w:r>
            <w:rPr>
              <w:rStyle w:val="8"/>
            </w:rPr>
            <w:t>Diagrama de Fluxo de dados</w:t>
          </w:r>
          <w:r>
            <w:tab/>
          </w:r>
          <w:r>
            <w:fldChar w:fldCharType="begin"/>
          </w:r>
          <w:r>
            <w:instrText xml:space="preserve"> PAGEREF _Toc139383398 \h </w:instrText>
          </w:r>
          <w:r>
            <w:fldChar w:fldCharType="separate"/>
          </w:r>
          <w:r>
            <w:t>18</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"_Toc139383399" </w:instrText>
          </w:r>
          <w:r>
            <w:fldChar w:fldCharType="separate"/>
          </w:r>
          <w:r>
            <w:rPr>
              <w:rStyle w:val="8"/>
            </w:rPr>
            <w:t>5.4</w:t>
          </w:r>
          <w:r>
            <w:rPr>
              <w:rFonts w:asciiTheme="minorHAnsi" w:hAnsiTheme="minorHAnsi" w:eastAsiaTheme="minorEastAsia" w:cstheme="minorBidi"/>
              <w:kern w:val="2"/>
              <w:sz w:val="22"/>
              <w:szCs w:val="22"/>
              <w14:ligatures w14:val="standardContextual"/>
            </w:rPr>
            <w:tab/>
          </w:r>
          <w:r>
            <w:rPr>
              <w:rStyle w:val="8"/>
            </w:rPr>
            <w:t>Diagrama de Entidade e relacionamento</w:t>
          </w:r>
          <w:r>
            <w:tab/>
          </w:r>
          <w:r>
            <w:fldChar w:fldCharType="begin"/>
          </w:r>
          <w:r>
            <w:instrText xml:space="preserve"> PAGEREF _Toc139383399 \h </w:instrText>
          </w:r>
          <w:r>
            <w:fldChar w:fldCharType="separate"/>
          </w:r>
          <w:r>
            <w:t>19</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"_Toc139383400" </w:instrText>
          </w:r>
          <w:r>
            <w:fldChar w:fldCharType="separate"/>
          </w:r>
          <w:r>
            <w:rPr>
              <w:rStyle w:val="8"/>
            </w:rPr>
            <w:t>5.5</w:t>
          </w:r>
          <w:r>
            <w:rPr>
              <w:rFonts w:asciiTheme="minorHAnsi" w:hAnsiTheme="minorHAnsi" w:eastAsiaTheme="minorEastAsia" w:cstheme="minorBidi"/>
              <w:kern w:val="2"/>
              <w:sz w:val="22"/>
              <w:szCs w:val="22"/>
              <w14:ligatures w14:val="standardContextual"/>
            </w:rPr>
            <w:tab/>
          </w:r>
          <w:r>
            <w:rPr>
              <w:rStyle w:val="8"/>
            </w:rPr>
            <w:t>Dicionário de Dados</w:t>
          </w:r>
          <w:r>
            <w:tab/>
          </w:r>
          <w:r>
            <w:fldChar w:fldCharType="begin"/>
          </w:r>
          <w:r>
            <w:instrText xml:space="preserve"> PAGEREF _Toc139383400 \h </w:instrText>
          </w:r>
          <w:r>
            <w:fldChar w:fldCharType="separate"/>
          </w:r>
          <w:r>
            <w:t>20</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"_Toc139383401" </w:instrText>
          </w:r>
          <w:r>
            <w:fldChar w:fldCharType="separate"/>
          </w:r>
          <w:r>
            <w:rPr>
              <w:rStyle w:val="8"/>
            </w:rPr>
            <w:t>5.7</w:t>
          </w:r>
          <w:r>
            <w:rPr>
              <w:rFonts w:asciiTheme="minorHAnsi" w:hAnsiTheme="minorHAnsi" w:eastAsiaTheme="minorEastAsia" w:cstheme="minorBidi"/>
              <w:kern w:val="2"/>
              <w:sz w:val="22"/>
              <w:szCs w:val="22"/>
              <w14:ligatures w14:val="standardContextual"/>
            </w:rPr>
            <w:tab/>
          </w:r>
          <w:r>
            <w:rPr>
              <w:rStyle w:val="8"/>
            </w:rPr>
            <w:t>Diagrama de Caso de Uso</w:t>
          </w:r>
          <w:r>
            <w:tab/>
          </w:r>
          <w:r>
            <w:fldChar w:fldCharType="begin"/>
          </w:r>
          <w:r>
            <w:instrText xml:space="preserve"> PAGEREF _Toc139383401 \h </w:instrText>
          </w:r>
          <w:r>
            <w:fldChar w:fldCharType="separate"/>
          </w:r>
          <w:r>
            <w:t>23</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"_Toc139383402" </w:instrText>
          </w:r>
          <w:r>
            <w:fldChar w:fldCharType="separate"/>
          </w:r>
          <w:r>
            <w:rPr>
              <w:rStyle w:val="8"/>
            </w:rPr>
            <w:t>5.8</w:t>
          </w:r>
          <w:r>
            <w:rPr>
              <w:rFonts w:asciiTheme="minorHAnsi" w:hAnsiTheme="minorHAnsi" w:eastAsiaTheme="minorEastAsia" w:cstheme="minorBidi"/>
              <w:kern w:val="2"/>
              <w:sz w:val="22"/>
              <w:szCs w:val="22"/>
              <w14:ligatures w14:val="standardContextual"/>
            </w:rPr>
            <w:tab/>
          </w:r>
          <w:r>
            <w:rPr>
              <w:rStyle w:val="8"/>
            </w:rPr>
            <w:t>Diagrama de Classe</w:t>
          </w:r>
          <w:r>
            <w:tab/>
          </w:r>
          <w:r>
            <w:fldChar w:fldCharType="begin"/>
          </w:r>
          <w:r>
            <w:instrText xml:space="preserve"> PAGEREF _Toc139383402 \h </w:instrText>
          </w:r>
          <w:r>
            <w:fldChar w:fldCharType="separate"/>
          </w:r>
          <w:r>
            <w:t>25</w:t>
          </w:r>
          <w:r>
            <w:fldChar w:fldCharType="end"/>
          </w:r>
          <w:r>
            <w:fldChar w:fldCharType="end"/>
          </w:r>
        </w:p>
        <w:p>
          <w:pPr>
            <w:pStyle w:val="9"/>
            <w:tabs>
              <w:tab w:val="left" w:pos="154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"_Toc139383403" </w:instrText>
          </w:r>
          <w:r>
            <w:fldChar w:fldCharType="separate"/>
          </w:r>
          <w:r>
            <w:rPr>
              <w:rStyle w:val="8"/>
            </w:rPr>
            <w:t>5.9</w:t>
          </w:r>
          <w:r>
            <w:rPr>
              <w:rFonts w:asciiTheme="minorHAnsi" w:hAnsiTheme="minorHAnsi" w:eastAsiaTheme="minorEastAsia" w:cstheme="minorBidi"/>
              <w:kern w:val="2"/>
              <w:sz w:val="22"/>
              <w:szCs w:val="22"/>
              <w14:ligatures w14:val="standardContextual"/>
            </w:rPr>
            <w:tab/>
          </w:r>
          <w:r>
            <w:rPr>
              <w:rStyle w:val="8"/>
            </w:rPr>
            <w:t>Diagrama de Sequência</w:t>
          </w:r>
          <w:r>
            <w:tab/>
          </w:r>
          <w:r>
            <w:fldChar w:fldCharType="begin"/>
          </w:r>
          <w:r>
            <w:instrText xml:space="preserve"> PAGEREF _Toc139383403 \h </w:instrText>
          </w:r>
          <w:r>
            <w:fldChar w:fldCharType="separate"/>
          </w:r>
          <w:r>
            <w:t>26</w:t>
          </w:r>
          <w:r>
            <w:fldChar w:fldCharType="end"/>
          </w:r>
          <w:r>
            <w:fldChar w:fldCharType="end"/>
          </w:r>
        </w:p>
        <w:p>
          <w:pPr>
            <w:pStyle w:val="9"/>
            <w:tabs>
              <w:tab w:val="left" w:pos="1760"/>
              <w:tab w:val="right" w:pos="9061"/>
            </w:tabs>
            <w:rPr>
              <w:rFonts w:asciiTheme="minorHAnsi" w:hAnsiTheme="minorHAnsi" w:eastAsiaTheme="minorEastAsia" w:cstheme="minorBidi"/>
              <w:kern w:val="2"/>
              <w:sz w:val="22"/>
              <w:szCs w:val="22"/>
              <w14:ligatures w14:val="standardContextual"/>
            </w:rPr>
          </w:pPr>
          <w:r>
            <w:fldChar w:fldCharType="begin"/>
          </w:r>
          <w:r>
            <w:instrText xml:space="preserve"> HYPERLINK \l "_Toc139383404" </w:instrText>
          </w:r>
          <w:r>
            <w:fldChar w:fldCharType="separate"/>
          </w:r>
          <w:r>
            <w:rPr>
              <w:rStyle w:val="8"/>
            </w:rPr>
            <w:t>5.10</w:t>
          </w:r>
          <w:r>
            <w:rPr>
              <w:rFonts w:asciiTheme="minorHAnsi" w:hAnsiTheme="minorHAnsi" w:eastAsiaTheme="minorEastAsia" w:cstheme="minorBidi"/>
              <w:kern w:val="2"/>
              <w:sz w:val="22"/>
              <w:szCs w:val="22"/>
              <w14:ligatures w14:val="standardContextual"/>
            </w:rPr>
            <w:tab/>
          </w:r>
          <w:r>
            <w:rPr>
              <w:rStyle w:val="8"/>
            </w:rPr>
            <w:t>Diagrama de Atividade</w:t>
          </w:r>
          <w:r>
            <w:tab/>
          </w:r>
          <w:r>
            <w:fldChar w:fldCharType="begin"/>
          </w:r>
          <w:r>
            <w:instrText xml:space="preserve"> PAGEREF _Toc139383404 \h </w:instrText>
          </w:r>
          <w:r>
            <w:fldChar w:fldCharType="separate"/>
          </w:r>
          <w:r>
            <w:t>26</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"_Toc139383405" </w:instrText>
          </w:r>
          <w:r>
            <w:fldChar w:fldCharType="separate"/>
          </w:r>
          <w:r>
            <w:rPr>
              <w:rStyle w:val="8"/>
            </w:rPr>
            <w:t>6</w:t>
          </w:r>
          <w:r>
            <w:rPr>
              <w:rFonts w:asciiTheme="minorHAnsi" w:hAnsiTheme="minorHAnsi" w:eastAsiaTheme="minorEastAsia" w:cstheme="minorBidi"/>
              <w:kern w:val="2"/>
              <w:sz w:val="22"/>
              <w:szCs w:val="22"/>
              <w14:ligatures w14:val="standardContextual"/>
            </w:rPr>
            <w:tab/>
          </w:r>
          <w:r>
            <w:rPr>
              <w:rStyle w:val="8"/>
            </w:rPr>
            <w:t>Telas</w:t>
          </w:r>
          <w:r>
            <w:tab/>
          </w:r>
          <w:r>
            <w:fldChar w:fldCharType="begin"/>
          </w:r>
          <w:r>
            <w:instrText xml:space="preserve"> PAGEREF _Toc139383405 \h </w:instrText>
          </w:r>
          <w:r>
            <w:fldChar w:fldCharType="separate"/>
          </w:r>
          <w:r>
            <w:t>27</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"_Toc139383406" </w:instrText>
          </w:r>
          <w:r>
            <w:fldChar w:fldCharType="separate"/>
          </w:r>
          <w:r>
            <w:rPr>
              <w:rStyle w:val="8"/>
            </w:rPr>
            <w:t>7</w:t>
          </w:r>
          <w:r>
            <w:rPr>
              <w:rFonts w:asciiTheme="minorHAnsi" w:hAnsiTheme="minorHAnsi" w:eastAsiaTheme="minorEastAsia" w:cstheme="minorBidi"/>
              <w:kern w:val="2"/>
              <w:sz w:val="22"/>
              <w:szCs w:val="22"/>
              <w14:ligatures w14:val="standardContextual"/>
            </w:rPr>
            <w:tab/>
          </w:r>
          <w:r>
            <w:rPr>
              <w:rStyle w:val="8"/>
            </w:rPr>
            <w:t>Conclusão</w:t>
          </w:r>
          <w:r>
            <w:tab/>
          </w:r>
          <w:r>
            <w:fldChar w:fldCharType="begin"/>
          </w:r>
          <w:r>
            <w:instrText xml:space="preserve"> PAGEREF _Toc139383406 \h </w:instrText>
          </w:r>
          <w:r>
            <w:fldChar w:fldCharType="separate"/>
          </w:r>
          <w:r>
            <w:t>30</w:t>
          </w:r>
          <w:r>
            <w:fldChar w:fldCharType="end"/>
          </w:r>
          <w:r>
            <w:fldChar w:fldCharType="end"/>
          </w:r>
        </w:p>
        <w:p>
          <w:pPr>
            <w:pStyle w:val="13"/>
            <w:rPr>
              <w:rFonts w:asciiTheme="minorHAnsi" w:hAnsiTheme="minorHAnsi" w:eastAsiaTheme="minorEastAsia" w:cstheme="minorBidi"/>
              <w:kern w:val="2"/>
              <w:sz w:val="22"/>
              <w:szCs w:val="22"/>
              <w14:ligatures w14:val="standardContextual"/>
            </w:rPr>
          </w:pPr>
          <w:r>
            <w:fldChar w:fldCharType="begin"/>
          </w:r>
          <w:r>
            <w:instrText xml:space="preserve"> HYPERLINK \l "_Toc139383407" </w:instrText>
          </w:r>
          <w:r>
            <w:fldChar w:fldCharType="separate"/>
          </w:r>
          <w:r>
            <w:rPr>
              <w:rStyle w:val="8"/>
            </w:rPr>
            <w:t>8</w:t>
          </w:r>
          <w:r>
            <w:rPr>
              <w:rFonts w:asciiTheme="minorHAnsi" w:hAnsiTheme="minorHAnsi" w:eastAsiaTheme="minorEastAsia" w:cstheme="minorBidi"/>
              <w:kern w:val="2"/>
              <w:sz w:val="22"/>
              <w:szCs w:val="22"/>
              <w14:ligatures w14:val="standardContextual"/>
            </w:rPr>
            <w:tab/>
          </w:r>
          <w:r>
            <w:rPr>
              <w:rStyle w:val="8"/>
            </w:rPr>
            <w:t>REFERÊNCIAS</w:t>
          </w:r>
          <w:r>
            <w:tab/>
          </w:r>
          <w:r>
            <w:fldChar w:fldCharType="begin"/>
          </w:r>
          <w:r>
            <w:instrText xml:space="preserve"> PAGEREF _Toc139383407 \h </w:instrText>
          </w:r>
          <w:r>
            <w:fldChar w:fldCharType="separate"/>
          </w:r>
          <w:r>
            <w:t>31</w:t>
          </w:r>
          <w:r>
            <w:fldChar w:fldCharType="end"/>
          </w:r>
          <w:r>
            <w:fldChar w:fldCharType="end"/>
          </w:r>
        </w:p>
        <w:p>
          <w:pPr>
            <w:spacing w:line="360" w:lineRule="auto"/>
            <w:ind w:firstLine="0"/>
          </w:pPr>
          <w:r>
            <w:fldChar w:fldCharType="end"/>
          </w:r>
        </w:p>
      </w:sdtContent>
    </w:sdt>
    <w:p>
      <w:pPr>
        <w:jc w:val="center"/>
      </w:pPr>
    </w:p>
    <w:p>
      <w:pPr>
        <w:pStyle w:val="22"/>
        <w:widowControl/>
        <w:numPr>
          <w:ilvl w:val="0"/>
          <w:numId w:val="1"/>
        </w:numPr>
        <w:spacing w:line="360" w:lineRule="auto"/>
        <w:outlineLvl w:val="0"/>
        <w:rPr>
          <w:rFonts w:ascii="Arial-BoldMT" w:hAnsi="Arial-BoldMT"/>
          <w:b/>
          <w:bCs/>
          <w:color w:val="000000"/>
          <w:sz w:val="28"/>
          <w:szCs w:val="28"/>
        </w:rPr>
      </w:pPr>
      <w:r>
        <w:rPr>
          <w:rFonts w:ascii="Arial-BoldMT" w:hAnsi="Arial-BoldMT"/>
          <w:b/>
          <w:bCs/>
          <w:color w:val="000000"/>
          <w:sz w:val="28"/>
          <w:szCs w:val="28"/>
        </w:rPr>
        <w:t xml:space="preserve">INTRODUÇÃO </w:t>
      </w:r>
    </w:p>
    <w:p>
      <w:pPr>
        <w:pStyle w:val="22"/>
        <w:widowControl/>
        <w:spacing w:line="360" w:lineRule="auto"/>
        <w:ind w:left="0" w:firstLine="851"/>
        <w:rPr>
          <w:color w:val="000000" w:themeColor="text1"/>
          <w14:textFill>
            <w14:solidFill>
              <w14:schemeClr w14:val="tx1"/>
            </w14:solidFill>
          </w14:textFill>
        </w:rPr>
      </w:pPr>
      <w:r>
        <w:rPr>
          <w:color w:val="000000" w:themeColor="text1"/>
          <w14:textFill>
            <w14:solidFill>
              <w14:schemeClr w14:val="tx1"/>
            </w14:solidFill>
          </w14:textFill>
        </w:rPr>
        <w:t>Cintra (2010) “Atualmente, a Internet tem sido um meio de comunicação muito utilizado para fins pessoais e profissionais. Pode-se observar que em vista da agilidade e da rapidez, características desse recurso, grandes e pequenas empresas dela vêm fazendo uso para divulgação de seu nome e de seus produtos, ao mesmo tempo que desenvolvem seu marketing on-line”.</w:t>
      </w:r>
    </w:p>
    <w:p>
      <w:pPr>
        <w:widowControl/>
        <w:spacing w:line="360" w:lineRule="auto"/>
        <w:ind w:firstLine="851"/>
        <w:rPr>
          <w:color w:val="000000" w:themeColor="text1"/>
          <w14:textFill>
            <w14:solidFill>
              <w14:schemeClr w14:val="tx1"/>
            </w14:solidFill>
          </w14:textFill>
        </w:rPr>
      </w:pPr>
      <w:r>
        <w:rPr>
          <w:color w:val="000000" w:themeColor="text1"/>
          <w14:textFill>
            <w14:solidFill>
              <w14:schemeClr w14:val="tx1"/>
            </w14:solidFill>
          </w14:textFill>
        </w:rPr>
        <w:t xml:space="preserve">O site terá como objetivo, vender peças de hardware para computador, tendo por objetivo, duas opções de escolha para o usuário. A primeira opção é comprar as peças livremente dentro do site e passar pelos processos normais de compra de um </w:t>
      </w:r>
      <w:r>
        <w:rPr>
          <w:rStyle w:val="7"/>
          <w:color w:val="000000" w:themeColor="text1"/>
          <w:sz w:val="24"/>
          <w:szCs w:val="24"/>
          <w14:textFill>
            <w14:solidFill>
              <w14:schemeClr w14:val="tx1"/>
            </w14:solidFill>
          </w14:textFill>
        </w:rPr>
        <w:t>E</w:t>
      </w:r>
      <w:r>
        <w:rPr>
          <w:color w:val="000000" w:themeColor="text1"/>
          <w14:textFill>
            <w14:solidFill>
              <w14:schemeClr w14:val="tx1"/>
            </w14:solidFill>
          </w14:textFill>
        </w:rPr>
        <w:t>-commerce. A segunda opção é ajudar o usuário a escolher as peças de um computador completo, auxiliando o usuário com filtros para não haver incompatibilidade entre o hardware na hora da escolha, atualmente temos diversos tipos de plataformas, que enviam produtos para a residência do cliente, porém, algumas vezes nos deparamos com compras feitas pelos clientes que, quando chegam em casa, os componentes do computador acabam não encaixando ou tendo quedas de performance por falta de compatibilidade. Por exemplo, quando for começar a escolher as peças do computador, começará escolhendo o processador, após isso, será liberado a escolha da placa-mãe e assim por diante, até escolher todas as peças necessárias. Lembrando que, quando o usuário escolher, terá a marca de processador Intel e Amd e dependendo de qualquer uma das escolhas, o filtro irá deixar aparecendo apenas os hardwares que encaixam com a marca escolhida. Após essa escolha, seja escolhendo as peças ou montando inteiro o computador, quando finalizado as compras, os produtos irão para o carrinho e quando finalizado o carrinho, caso não tenha alguma conta logada no site, será redirecionado para o login ou cadastro antes da continuação da compra. Feito o login ou o cadastro, pedirá o CEP, a escolha de um frete e quando clicado em finalizar, será redirecionado para a página de pagamento juntamente com o valor a ser pago.</w:t>
      </w:r>
    </w:p>
    <w:p>
      <w:pPr>
        <w:widowControl/>
        <w:spacing w:line="360" w:lineRule="auto"/>
        <w:ind w:firstLine="360" w:firstLineChars="150"/>
        <w:rPr>
          <w:color w:val="000000" w:themeColor="text1"/>
          <w14:textFill>
            <w14:solidFill>
              <w14:schemeClr w14:val="tx1"/>
            </w14:solidFill>
          </w14:textFill>
        </w:rPr>
      </w:pPr>
      <w:r>
        <w:rPr>
          <w:color w:val="000000" w:themeColor="text1"/>
          <w14:textFill>
            <w14:solidFill>
              <w14:schemeClr w14:val="tx1"/>
            </w14:solidFill>
          </w14:textFill>
        </w:rPr>
        <w:t xml:space="preserve">De acordo com Cintra (2010), o marketing digital vem para facilitar a vida das pessoas. Em pouco tempo se faz a divulgação e se estabelece os contatos, sendo isso um gasto menor, pois basta ter acesso à Internet e saber divulgar o produto. O consumidor, por sua vez, terá também uma facilidade para dar sua opinião sobre o produto, fazer comparações e compartilhar seu conteúdo. O que passa a ocorrer, então, é uma interação maior e plena entre o consumidor e o proprietário. O consumidor terá mais facilidade para escolher e comprar, e com pouco tempo, a pesquisa de diversos produtos ficará facilitada dentro da própria residência do mesmo, facilitando para o consumidor fechar negócio. E não será mais necessário estar conectado ao computador para poder ver as informações. Através de celulares móveis já será possível ter todo o acesso necessário. Para uma empresa implementar o marketing na Internet, necessita antes de tudo identificar o público-alvo, isto é, utilizadores da Internet. A estratégia de marketing na Internet deve estar em consonância com a estratégia de marketing definida na empresa. </w:t>
      </w:r>
    </w:p>
    <w:p>
      <w:pPr>
        <w:widowControl/>
        <w:spacing w:line="360" w:lineRule="auto"/>
        <w:ind w:firstLine="360" w:firstLineChars="150"/>
        <w:rPr>
          <w:color w:val="000000" w:themeColor="text1"/>
          <w14:textFill>
            <w14:solidFill>
              <w14:schemeClr w14:val="tx1"/>
            </w14:solidFill>
          </w14:textFill>
        </w:rPr>
      </w:pPr>
      <w:r>
        <w:rPr>
          <w:color w:val="000000" w:themeColor="text1"/>
          <w14:textFill>
            <w14:solidFill>
              <w14:schemeClr w14:val="tx1"/>
            </w14:solidFill>
          </w14:textFill>
        </w:rPr>
        <w:t>A web traz muitos benefícios para consumidores e para as empresas que desejam divulgar os produtos e marcas de um modo mais rápido e ágil. A comunicação é feita em questão de segundos, informação não se desatualiza mais. Mas a partir daí surgem algumas dúvidas: embora rápida e ágil e traga informações em segundos, será a melhor maneira de relacionamento entre cliente e empresa? Por ser um meio muito rápido, perde-se um pouco do relacionamento social presente. As pessoas, acostumadas com notícias, informações e compras através de Internet, estão se perdendo um pouco, estão perdendo o contato com o outro. Pode-se pensar também que com toda a tecnologia que vem surgindo as pessoas terão mais tempo para a família, para o lazer e para os amigos, pois em meros minutos estão com a “vida” resolvida. Há vantagens e desvantagens no uso da Internet, mas é vital que cada usuário se policie, que use seus recursos somente o necessário e quando conveniente, para que assim possa ter uma vida social normal. A proposta deste artigo é fornecer aos profissionais de marketing uma visão geral da Internet e dos serviços on-line oferecidos, para que possam perceber as oportunidades e as dificuldades que as novas mídias e redes sociais venham apresentar no decorrer do tempo. Pretende-se mostrar o lado real, sem ilusão, do que realmente é oferecido e como funcionam as mídias e as redes sociais citadas, ressaltando as vantagens e desvantagens que esse tipo de serviço oferece aos interessados. Deseja-se que ao final da leitura tenha-se conseguido incentivar o novo consumidor a usar os serviços on-line e a participar de redes sociais, aumentando os ciclos de amizade e profissional, facilitando a produtividade no trabalho e no desenvolvimento de novas técnicas e novas pesquisas relacionadas ao marketing digital.</w:t>
      </w:r>
    </w:p>
    <w:p>
      <w:p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A tecnologia aproxima pessoas e empresas, possibilita conhecimentos com apenas um clique do mouse, torna possível conhecer o mundo em questão de segundos. Muitas empresas brasileiras já perceberam e vêm investindo cada dia mais em serviços e produtos que estão dentro da rede, na web. A venda e o relacionamento com clientes são enormes; através dos serviços on-line o contato fica mais fácil, aproxima o consumidor da oferta, pode ocorrer através de sites, e-mail; o que importa é estar conectado e manter sempre um canal direto com o cliente. O investimento é pequeno, frente a grandes possibilidades de negócios que surgem com o decorrer do tempo. E é importante que a empresa mantenha sempre seu site atualizado. A inovação é necessária, pois os usuários gostam de abrir o site e ver novos produtos. (CINTRA,2010).</w:t>
      </w:r>
    </w:p>
    <w:p>
      <w:pPr>
        <w:pStyle w:val="3"/>
        <w:numPr>
          <w:ilvl w:val="1"/>
          <w:numId w:val="2"/>
        </w:numPr>
        <w:ind w:left="578" w:hanging="578"/>
      </w:pPr>
      <w:bookmarkStart w:id="1" w:name="_Toc139383388"/>
      <w:bookmarkStart w:id="2" w:name="_Toc119164363"/>
      <w:r>
        <w:t>Apresentação do Problema</w:t>
      </w:r>
      <w:bookmarkEnd w:id="1"/>
      <w:bookmarkEnd w:id="2"/>
    </w:p>
    <w:p>
      <w:pPr>
        <w:widowControl/>
        <w:spacing w:line="360" w:lineRule="auto"/>
        <w:ind w:firstLine="851"/>
      </w:pPr>
      <w:r>
        <w:t>Um grande problema na hora de escolher peças de computador é saber quais peças possuem compatibilidade tanto fisicamente, tanto logicamente, pois temos diversas versões de hardware e muitas vezes acaba gerando muita confusão na hora de montar um computador completo.</w:t>
      </w:r>
    </w:p>
    <w:p>
      <w:pPr>
        <w:widowControl/>
        <w:spacing w:line="360" w:lineRule="auto"/>
        <w:ind w:firstLine="851"/>
      </w:pPr>
      <w:r>
        <w:t>Podemos citar diversos tipos de incompatibilidade como o processador encaixando no socket da placa mãe, tipo de tecnologia de memória RAM que encaixa na placa mãe, qual fonte escolher para meu sistema e entre outros.</w:t>
      </w:r>
    </w:p>
    <w:p>
      <w:pPr>
        <w:widowControl/>
        <w:spacing w:line="360" w:lineRule="auto"/>
        <w:ind w:firstLine="851"/>
      </w:pPr>
      <w:r>
        <w:t>Sendo assim, decidi criar uma outra opção além de apenas escolher livremente as peças dentro do site, uma opção que acaba ajudando o cliente na hora das escolhas das peças, filtrando quais peças serão compatíveis entre elas. Esse filtro partirá da escolha entre as marcas de processadores Intel ou Amd, e quando for escolhido uma das duas, o cliente será redirecionado para outra página com componentes compatíveis com a marca escolhida, começando pela escolha do processador, depois a placa mãe, placa de vídeo, SSD/HDD e assim por diante.</w:t>
      </w:r>
    </w:p>
    <w:p/>
    <w:p>
      <w:pPr>
        <w:pStyle w:val="2"/>
        <w:spacing w:line="360" w:lineRule="auto"/>
      </w:pPr>
      <w:bookmarkStart w:id="3" w:name="_Toc119164364"/>
      <w:bookmarkStart w:id="4" w:name="_Toc139383389"/>
      <w:r>
        <w:t>2</w:t>
      </w:r>
      <w:r>
        <w:tab/>
      </w:r>
      <w:r>
        <w:t>OBJETIVOS</w:t>
      </w:r>
      <w:bookmarkEnd w:id="3"/>
      <w:bookmarkEnd w:id="4"/>
    </w:p>
    <w:p>
      <w:pPr>
        <w:widowControl/>
        <w:spacing w:line="360" w:lineRule="auto"/>
        <w:ind w:firstLine="851"/>
      </w:pPr>
      <w:r>
        <w:t>O site tem a proposta de ser um E-commerce de tecnologia onde os usuários podem comprar produtos de tecnologia. Ademais, temos também, uma parte do site que auxilia o usuário a escolher componentes de hardware corretamente, para não haver complicações na hora de montar um computador.</w:t>
      </w:r>
    </w:p>
    <w:p>
      <w:pPr>
        <w:widowControl/>
        <w:spacing w:line="360" w:lineRule="auto"/>
        <w:ind w:firstLine="851"/>
      </w:pPr>
      <w:r>
        <w:t>Dentro do site, teremos também o tema claro e escuro para a diversificação do conforto ocular de cada tipo de pessoa. Assim, alcançando um maior número de indivíduos.</w:t>
      </w:r>
    </w:p>
    <w:p>
      <w:pPr>
        <w:widowControl/>
        <w:spacing w:line="360" w:lineRule="auto"/>
        <w:ind w:firstLine="851"/>
      </w:pPr>
      <w:r>
        <w:t>Na navegação pelo website, terá facilidade com a navegação e interatividade pelas páginas, onde não ficará amostra diversas informações que podem acabar confundindo o usuário na hora da navegação pelo website.</w:t>
      </w:r>
    </w:p>
    <w:p>
      <w:pPr>
        <w:spacing w:line="360" w:lineRule="auto"/>
      </w:pPr>
    </w:p>
    <w:p>
      <w:pPr>
        <w:spacing w:line="360" w:lineRule="auto"/>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pPr>
        <w:pStyle w:val="2"/>
        <w:spacing w:line="360" w:lineRule="auto"/>
        <w:rPr>
          <w:sz w:val="22"/>
          <w:szCs w:val="22"/>
        </w:rPr>
      </w:pPr>
      <w:bookmarkStart w:id="5" w:name="_Toc119164365"/>
      <w:bookmarkStart w:id="6" w:name="_Toc139383390"/>
      <w:r>
        <w:t>3</w:t>
      </w:r>
      <w:r>
        <w:tab/>
      </w:r>
      <w:r>
        <w:t>METODOLOGIA</w:t>
      </w:r>
      <w:bookmarkEnd w:id="5"/>
      <w:bookmarkEnd w:id="6"/>
    </w:p>
    <w:p>
      <w:pPr>
        <w:widowControl/>
        <w:spacing w:line="360" w:lineRule="auto"/>
        <w:ind w:firstLine="851"/>
      </w:pPr>
      <w:r>
        <w:rPr>
          <w:b/>
          <w:color w:val="000000"/>
          <w:sz w:val="28"/>
          <w:szCs w:val="28"/>
        </w:rPr>
        <w:tab/>
      </w:r>
      <w:r>
        <w:t>Fontelles (2009, p. 1-8) “A pesquisa científica é a aplicação prática de um conjunto de procedimentos objetivos, utilizados por um pesquisador (cientista), para o desenvolvimento de um experimento, a fim de produzir um novo conhecimento, além de integrá-lo àqueles pré-existentes”.</w:t>
      </w:r>
    </w:p>
    <w:p>
      <w:pPr>
        <w:widowControl/>
        <w:spacing w:line="360" w:lineRule="auto"/>
        <w:ind w:firstLine="851"/>
      </w:pPr>
      <w:r>
        <w:t>Usando a metodologia comparativa, temos ao nosso dispor, o uso de um método comparativo que consiste em fazer mais de um objeto de estudo, para fins de análise de suas semelhanças e diferenças. No caso, objetos de estudo do mesmo contexto. Tendo, portanto, dados mais concretos, analisando suas semelhanças e verificando suas divergências.</w:t>
      </w:r>
    </w:p>
    <w:p>
      <w:pPr>
        <w:widowControl/>
        <w:spacing w:line="360" w:lineRule="auto"/>
        <w:ind w:firstLine="851"/>
      </w:pPr>
      <w:r>
        <w:t>A modelagem de dados, consiste em uma criação de um modelo mais simplificado da projeção dos problemas verificados pela pesquisa. Com ele, podemos vislumbrar um direcionamento mais nítido e suas características principais, facilitando no entendimento do próprio projeto, e sendo assim evitando erros de projeção, programação e funcionamento. Para isso, devemos na hora do desenvolvimento da modelagem, coletar e usar o máximo de informações detalhadamente para a facilitação da resolução dos problemas apresentados.</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pPr>
        <w:pBdr>
          <w:top w:val="none" w:color="000000" w:sz="0" w:space="0"/>
          <w:left w:val="none" w:color="000000" w:sz="0" w:space="0"/>
          <w:bottom w:val="none" w:color="000000" w:sz="0" w:space="0"/>
          <w:right w:val="none" w:color="000000" w:sz="0" w:space="0"/>
          <w:between w:val="none" w:color="000000" w:sz="0" w:space="0"/>
        </w:pBdr>
        <w:spacing w:line="240" w:lineRule="auto"/>
        <w:ind w:left="2127" w:firstLine="0"/>
        <w:rPr>
          <w:b/>
          <w:bCs/>
          <w:color w:val="000000"/>
          <w:sz w:val="28"/>
          <w:szCs w:val="28"/>
        </w:rPr>
      </w:pPr>
    </w:p>
    <w:p>
      <w:pPr>
        <w:pStyle w:val="2"/>
        <w:spacing w:line="360" w:lineRule="auto"/>
      </w:pPr>
      <w:bookmarkStart w:id="7" w:name="_Toc119164366"/>
      <w:bookmarkStart w:id="8" w:name="_Toc139383391"/>
      <w:r>
        <w:t xml:space="preserve">4 </w:t>
      </w:r>
      <w:r>
        <w:tab/>
      </w:r>
      <w:r>
        <w:t>REFERENCIAL TEÓRICO</w:t>
      </w:r>
      <w:bookmarkEnd w:id="7"/>
      <w:bookmarkEnd w:id="8"/>
    </w:p>
    <w:p>
      <w:pPr>
        <w:widowControl/>
        <w:spacing w:line="360" w:lineRule="auto"/>
        <w:ind w:firstLine="851"/>
      </w:pPr>
      <w:commentRangeStart w:id="0"/>
      <w:r>
        <w:t>HTML</w:t>
      </w:r>
      <w:commentRangeEnd w:id="0"/>
      <w:r>
        <w:rPr>
          <w:rStyle w:val="7"/>
        </w:rPr>
        <w:commentReference w:id="0"/>
      </w:r>
      <w:r>
        <w:t xml:space="preserve"> (acrônimo para Hypertext Markup Language) - Linguagem de Marcação de Hipertexto. O HTML é uma linguagem de desenvolvimento web. Com ela, é permitido a construção de websites e inserção de conteúdo dentro da web browser (navegador), como por exemplo, imagens, vídeos e áudios, utilizando-se dos hipertextos</w:t>
      </w:r>
      <w:r>
        <w:rPr>
          <w:color w:val="000000" w:themeColor="text1"/>
          <w14:textFill>
            <w14:solidFill>
              <w14:schemeClr w14:val="tx1"/>
            </w14:solidFill>
          </w14:textFill>
        </w:rPr>
        <w:t>.</w:t>
      </w:r>
      <w:ins w:id="0" w:author="felip" w:date="2023-08-03T23:30:42Z">
        <w:r>
          <w:rPr>
            <w:rFonts w:hint="default"/>
            <w:color w:val="000000" w:themeColor="text1"/>
            <w:lang w:val="pt-BR"/>
            <w14:textFill>
              <w14:solidFill>
                <w14:schemeClr w14:val="tx1"/>
              </w14:solidFill>
            </w14:textFill>
          </w:rPr>
          <w:t xml:space="preserve"> </w:t>
        </w:r>
      </w:ins>
      <w:ins w:id="1" w:author="felip" w:date="2023-08-03T23:27:58Z">
        <w:r>
          <w:rPr>
            <w:rFonts w:hint="default"/>
            <w:color w:val="000000" w:themeColor="text1"/>
            <w:lang w:val="pt-BR"/>
            <w14:textFill>
              <w14:solidFill>
                <w14:schemeClr w14:val="tx1"/>
              </w14:solidFill>
            </w14:textFill>
          </w:rPr>
          <w:t>Po</w:t>
        </w:r>
      </w:ins>
      <w:ins w:id="2" w:author="felip" w:date="2023-08-03T23:27:59Z">
        <w:r>
          <w:rPr>
            <w:rFonts w:hint="default"/>
            <w:color w:val="000000" w:themeColor="text1"/>
            <w:lang w:val="pt-BR"/>
            <w14:textFill>
              <w14:solidFill>
                <w14:schemeClr w14:val="tx1"/>
              </w14:solidFill>
            </w14:textFill>
          </w:rPr>
          <w:t>demos resu</w:t>
        </w:r>
      </w:ins>
      <w:ins w:id="3" w:author="felip" w:date="2023-08-03T23:28:00Z">
        <w:r>
          <w:rPr>
            <w:rFonts w:hint="default"/>
            <w:color w:val="000000" w:themeColor="text1"/>
            <w:lang w:val="pt-BR"/>
            <w14:textFill>
              <w14:solidFill>
                <w14:schemeClr w14:val="tx1"/>
              </w14:solidFill>
            </w14:textFill>
          </w:rPr>
          <w:t xml:space="preserve">mir </w:t>
        </w:r>
      </w:ins>
      <w:ins w:id="4" w:author="felip" w:date="2023-08-03T23:28:02Z">
        <w:r>
          <w:rPr>
            <w:rFonts w:hint="default"/>
            <w:color w:val="000000" w:themeColor="text1"/>
            <w:lang w:val="pt-BR"/>
            <w14:textFill>
              <w14:solidFill>
                <w14:schemeClr w14:val="tx1"/>
              </w14:solidFill>
            </w14:textFill>
          </w:rPr>
          <w:t>hipe</w:t>
        </w:r>
      </w:ins>
      <w:ins w:id="5" w:author="felip" w:date="2023-08-03T23:28:04Z">
        <w:r>
          <w:rPr>
            <w:rFonts w:hint="default"/>
            <w:color w:val="000000" w:themeColor="text1"/>
            <w:lang w:val="pt-BR"/>
            <w14:textFill>
              <w14:solidFill>
                <w14:schemeClr w14:val="tx1"/>
              </w14:solidFill>
            </w14:textFill>
          </w:rPr>
          <w:t>rtexto</w:t>
        </w:r>
      </w:ins>
      <w:ins w:id="6" w:author="felip" w:date="2023-08-03T23:28:05Z">
        <w:r>
          <w:rPr>
            <w:rFonts w:hint="default"/>
            <w:color w:val="000000" w:themeColor="text1"/>
            <w:lang w:val="pt-BR"/>
            <w14:textFill>
              <w14:solidFill>
                <w14:schemeClr w14:val="tx1"/>
              </w14:solidFill>
            </w14:textFill>
          </w:rPr>
          <w:t xml:space="preserve"> como </w:t>
        </w:r>
      </w:ins>
      <w:ins w:id="7" w:author="felip" w:date="2023-08-03T23:28:06Z">
        <w:r>
          <w:rPr>
            <w:rFonts w:hint="default"/>
            <w:color w:val="000000" w:themeColor="text1"/>
            <w:lang w:val="pt-BR"/>
            <w14:textFill>
              <w14:solidFill>
                <w14:schemeClr w14:val="tx1"/>
              </w14:solidFill>
            </w14:textFill>
          </w:rPr>
          <w:t>todo</w:t>
        </w:r>
      </w:ins>
      <w:ins w:id="8" w:author="felip" w:date="2023-08-03T23:28:07Z">
        <w:r>
          <w:rPr>
            <w:rFonts w:hint="default"/>
            <w:color w:val="000000" w:themeColor="text1"/>
            <w:lang w:val="pt-BR"/>
            <w14:textFill>
              <w14:solidFill>
                <w14:schemeClr w14:val="tx1"/>
              </w14:solidFill>
            </w14:textFill>
          </w:rPr>
          <w:t xml:space="preserve"> o con</w:t>
        </w:r>
      </w:ins>
      <w:ins w:id="9" w:author="felip" w:date="2023-08-03T23:28:08Z">
        <w:r>
          <w:rPr>
            <w:rFonts w:hint="default"/>
            <w:color w:val="000000" w:themeColor="text1"/>
            <w:lang w:val="pt-BR"/>
            <w14:textFill>
              <w14:solidFill>
                <w14:schemeClr w14:val="tx1"/>
              </w14:solidFill>
            </w14:textFill>
          </w:rPr>
          <w:t>te</w:t>
        </w:r>
      </w:ins>
      <w:ins w:id="10" w:author="felip" w:date="2023-08-03T23:28:10Z">
        <w:r>
          <w:rPr>
            <w:rFonts w:hint="default"/>
            <w:color w:val="000000" w:themeColor="text1"/>
            <w:lang w:val="pt-BR"/>
            <w14:textFill>
              <w14:solidFill>
                <w14:schemeClr w14:val="tx1"/>
              </w14:solidFill>
            </w14:textFill>
          </w:rPr>
          <w:t>úd</w:t>
        </w:r>
      </w:ins>
      <w:ins w:id="11" w:author="felip" w:date="2023-08-03T23:28:11Z">
        <w:r>
          <w:rPr>
            <w:rFonts w:hint="default"/>
            <w:color w:val="000000" w:themeColor="text1"/>
            <w:lang w:val="pt-BR"/>
            <w14:textFill>
              <w14:solidFill>
                <w14:schemeClr w14:val="tx1"/>
              </w14:solidFill>
            </w14:textFill>
          </w:rPr>
          <w:t xml:space="preserve">o </w:t>
        </w:r>
      </w:ins>
      <w:ins w:id="12" w:author="felip" w:date="2023-08-03T23:28:12Z">
        <w:r>
          <w:rPr>
            <w:rFonts w:hint="default"/>
            <w:color w:val="000000" w:themeColor="text1"/>
            <w:lang w:val="pt-BR"/>
            <w14:textFill>
              <w14:solidFill>
                <w14:schemeClr w14:val="tx1"/>
              </w14:solidFill>
            </w14:textFill>
          </w:rPr>
          <w:t>inser</w:t>
        </w:r>
      </w:ins>
      <w:ins w:id="13" w:author="felip" w:date="2023-08-03T23:28:13Z">
        <w:r>
          <w:rPr>
            <w:rFonts w:hint="default"/>
            <w:color w:val="000000" w:themeColor="text1"/>
            <w:lang w:val="pt-BR"/>
            <w14:textFill>
              <w14:solidFill>
                <w14:schemeClr w14:val="tx1"/>
              </w14:solidFill>
            </w14:textFill>
          </w:rPr>
          <w:t xml:space="preserve">ido </w:t>
        </w:r>
      </w:ins>
      <w:ins w:id="14" w:author="felip" w:date="2023-08-03T23:28:14Z">
        <w:r>
          <w:rPr>
            <w:rFonts w:hint="default"/>
            <w:color w:val="000000" w:themeColor="text1"/>
            <w:lang w:val="pt-BR"/>
            <w14:textFill>
              <w14:solidFill>
                <w14:schemeClr w14:val="tx1"/>
              </w14:solidFill>
            </w14:textFill>
          </w:rPr>
          <w:t>e</w:t>
        </w:r>
      </w:ins>
      <w:ins w:id="15" w:author="felip" w:date="2023-08-03T23:28:17Z">
        <w:r>
          <w:rPr>
            <w:rFonts w:hint="default"/>
            <w:color w:val="000000" w:themeColor="text1"/>
            <w:lang w:val="pt-BR"/>
            <w14:textFill>
              <w14:solidFill>
                <w14:schemeClr w14:val="tx1"/>
              </w14:solidFill>
            </w14:textFill>
          </w:rPr>
          <w:t>m um doc</w:t>
        </w:r>
      </w:ins>
      <w:ins w:id="16" w:author="felip" w:date="2023-08-03T23:28:18Z">
        <w:r>
          <w:rPr>
            <w:rFonts w:hint="default"/>
            <w:color w:val="000000" w:themeColor="text1"/>
            <w:lang w:val="pt-BR"/>
            <w14:textFill>
              <w14:solidFill>
                <w14:schemeClr w14:val="tx1"/>
              </w14:solidFill>
            </w14:textFill>
          </w:rPr>
          <w:t>umento</w:t>
        </w:r>
      </w:ins>
      <w:ins w:id="17" w:author="felip" w:date="2023-08-03T23:28:19Z">
        <w:r>
          <w:rPr>
            <w:rFonts w:hint="default"/>
            <w:color w:val="000000" w:themeColor="text1"/>
            <w:lang w:val="pt-BR"/>
            <w14:textFill>
              <w14:solidFill>
                <w14:schemeClr w14:val="tx1"/>
              </w14:solidFill>
            </w14:textFill>
          </w:rPr>
          <w:t xml:space="preserve"> p</w:t>
        </w:r>
      </w:ins>
      <w:ins w:id="18" w:author="felip" w:date="2023-08-03T23:28:20Z">
        <w:r>
          <w:rPr>
            <w:rFonts w:hint="default"/>
            <w:color w:val="000000" w:themeColor="text1"/>
            <w:lang w:val="pt-BR"/>
            <w14:textFill>
              <w14:solidFill>
                <w14:schemeClr w14:val="tx1"/>
              </w14:solidFill>
            </w14:textFill>
          </w:rPr>
          <w:t>ara a we</w:t>
        </w:r>
      </w:ins>
      <w:ins w:id="19" w:author="felip" w:date="2023-08-03T23:28:22Z">
        <w:r>
          <w:rPr>
            <w:rFonts w:hint="default"/>
            <w:color w:val="000000" w:themeColor="text1"/>
            <w:lang w:val="pt-BR"/>
            <w14:textFill>
              <w14:solidFill>
                <w14:schemeClr w14:val="tx1"/>
              </w14:solidFill>
            </w14:textFill>
          </w:rPr>
          <w:t>b e que</w:t>
        </w:r>
      </w:ins>
      <w:ins w:id="20" w:author="felip" w:date="2023-08-03T23:28:23Z">
        <w:r>
          <w:rPr>
            <w:rFonts w:hint="default"/>
            <w:color w:val="000000" w:themeColor="text1"/>
            <w:lang w:val="pt-BR"/>
            <w14:textFill>
              <w14:solidFill>
                <w14:schemeClr w14:val="tx1"/>
              </w14:solidFill>
            </w14:textFill>
          </w:rPr>
          <w:t xml:space="preserve"> </w:t>
        </w:r>
      </w:ins>
      <w:ins w:id="21" w:author="felip" w:date="2023-08-03T23:28:24Z">
        <w:r>
          <w:rPr>
            <w:rFonts w:hint="default"/>
            <w:color w:val="000000" w:themeColor="text1"/>
            <w:lang w:val="pt-BR"/>
            <w14:textFill>
              <w14:solidFill>
                <w14:schemeClr w14:val="tx1"/>
              </w14:solidFill>
            </w14:textFill>
          </w:rPr>
          <w:t xml:space="preserve">tem como </w:t>
        </w:r>
      </w:ins>
      <w:ins w:id="22" w:author="felip" w:date="2023-08-03T23:28:25Z">
        <w:r>
          <w:rPr>
            <w:rFonts w:hint="default"/>
            <w:color w:val="000000" w:themeColor="text1"/>
            <w:lang w:val="pt-BR"/>
            <w14:textFill>
              <w14:solidFill>
                <w14:schemeClr w14:val="tx1"/>
              </w14:solidFill>
            </w14:textFill>
          </w:rPr>
          <w:t>principal</w:t>
        </w:r>
      </w:ins>
      <w:ins w:id="23" w:author="felip" w:date="2023-08-03T23:28:27Z">
        <w:r>
          <w:rPr>
            <w:rFonts w:hint="default"/>
            <w:color w:val="000000" w:themeColor="text1"/>
            <w:lang w:val="pt-BR"/>
            <w14:textFill>
              <w14:solidFill>
                <w14:schemeClr w14:val="tx1"/>
              </w14:solidFill>
            </w14:textFill>
          </w:rPr>
          <w:t xml:space="preserve"> carac</w:t>
        </w:r>
      </w:ins>
      <w:ins w:id="24" w:author="felip" w:date="2023-08-03T23:28:28Z">
        <w:r>
          <w:rPr>
            <w:rFonts w:hint="default"/>
            <w:color w:val="000000" w:themeColor="text1"/>
            <w:lang w:val="pt-BR"/>
            <w14:textFill>
              <w14:solidFill>
                <w14:schemeClr w14:val="tx1"/>
              </w14:solidFill>
            </w14:textFill>
          </w:rPr>
          <w:t>terís</w:t>
        </w:r>
      </w:ins>
      <w:ins w:id="25" w:author="felip" w:date="2023-08-03T23:28:29Z">
        <w:r>
          <w:rPr>
            <w:rFonts w:hint="default"/>
            <w:color w:val="000000" w:themeColor="text1"/>
            <w:lang w:val="pt-BR"/>
            <w14:textFill>
              <w14:solidFill>
                <w14:schemeClr w14:val="tx1"/>
              </w14:solidFill>
            </w14:textFill>
          </w:rPr>
          <w:t>tic</w:t>
        </w:r>
      </w:ins>
      <w:ins w:id="26" w:author="felip" w:date="2023-08-03T23:28:30Z">
        <w:r>
          <w:rPr>
            <w:rFonts w:hint="default"/>
            <w:color w:val="000000" w:themeColor="text1"/>
            <w:lang w:val="pt-BR"/>
            <w14:textFill>
              <w14:solidFill>
                <w14:schemeClr w14:val="tx1"/>
              </w14:solidFill>
            </w14:textFill>
          </w:rPr>
          <w:t>a</w:t>
        </w:r>
      </w:ins>
      <w:ins w:id="27" w:author="felip" w:date="2023-08-03T23:28:31Z">
        <w:r>
          <w:rPr>
            <w:rFonts w:hint="default"/>
            <w:color w:val="000000" w:themeColor="text1"/>
            <w:lang w:val="pt-BR"/>
            <w14:textFill>
              <w14:solidFill>
                <w14:schemeClr w14:val="tx1"/>
              </w14:solidFill>
            </w14:textFill>
          </w:rPr>
          <w:t xml:space="preserve"> a possi</w:t>
        </w:r>
      </w:ins>
      <w:ins w:id="28" w:author="felip" w:date="2023-08-03T23:28:32Z">
        <w:r>
          <w:rPr>
            <w:rFonts w:hint="default"/>
            <w:color w:val="000000" w:themeColor="text1"/>
            <w:lang w:val="pt-BR"/>
            <w14:textFill>
              <w14:solidFill>
                <w14:schemeClr w14:val="tx1"/>
              </w14:solidFill>
            </w14:textFill>
          </w:rPr>
          <w:t>bil</w:t>
        </w:r>
      </w:ins>
      <w:ins w:id="29" w:author="felip" w:date="2023-08-03T23:28:33Z">
        <w:r>
          <w:rPr>
            <w:rFonts w:hint="default"/>
            <w:color w:val="000000" w:themeColor="text1"/>
            <w:lang w:val="pt-BR"/>
            <w14:textFill>
              <w14:solidFill>
                <w14:schemeClr w14:val="tx1"/>
              </w14:solidFill>
            </w14:textFill>
          </w:rPr>
          <w:t>idade de s</w:t>
        </w:r>
      </w:ins>
      <w:ins w:id="30" w:author="felip" w:date="2023-08-03T23:28:34Z">
        <w:r>
          <w:rPr>
            <w:rFonts w:hint="default"/>
            <w:color w:val="000000" w:themeColor="text1"/>
            <w:lang w:val="pt-BR"/>
            <w14:textFill>
              <w14:solidFill>
                <w14:schemeClr w14:val="tx1"/>
              </w14:solidFill>
            </w14:textFill>
          </w:rPr>
          <w:t>e inter</w:t>
        </w:r>
      </w:ins>
      <w:ins w:id="31" w:author="felip" w:date="2023-08-03T23:28:35Z">
        <w:r>
          <w:rPr>
            <w:rFonts w:hint="default"/>
            <w:color w:val="000000" w:themeColor="text1"/>
            <w:lang w:val="pt-BR"/>
            <w14:textFill>
              <w14:solidFill>
                <w14:schemeClr w14:val="tx1"/>
              </w14:solidFill>
            </w14:textFill>
          </w:rPr>
          <w:t>ligar</w:t>
        </w:r>
      </w:ins>
      <w:ins w:id="32" w:author="felip" w:date="2023-08-03T23:28:36Z">
        <w:r>
          <w:rPr>
            <w:rFonts w:hint="default"/>
            <w:color w:val="000000" w:themeColor="text1"/>
            <w:lang w:val="pt-BR"/>
            <w14:textFill>
              <w14:solidFill>
                <w14:schemeClr w14:val="tx1"/>
              </w14:solidFill>
            </w14:textFill>
          </w:rPr>
          <w:t xml:space="preserve"> a o</w:t>
        </w:r>
      </w:ins>
      <w:ins w:id="33" w:author="felip" w:date="2023-08-03T23:28:37Z">
        <w:r>
          <w:rPr>
            <w:rFonts w:hint="default"/>
            <w:color w:val="000000" w:themeColor="text1"/>
            <w:lang w:val="pt-BR"/>
            <w14:textFill>
              <w14:solidFill>
                <w14:schemeClr w14:val="tx1"/>
              </w14:solidFill>
            </w14:textFill>
          </w:rPr>
          <w:t xml:space="preserve">utros </w:t>
        </w:r>
      </w:ins>
      <w:ins w:id="34" w:author="felip" w:date="2023-08-03T23:28:38Z">
        <w:r>
          <w:rPr>
            <w:rFonts w:hint="default"/>
            <w:color w:val="000000" w:themeColor="text1"/>
            <w:lang w:val="pt-BR"/>
            <w14:textFill>
              <w14:solidFill>
                <w14:schemeClr w14:val="tx1"/>
              </w14:solidFill>
            </w14:textFill>
          </w:rPr>
          <w:t>documen</w:t>
        </w:r>
      </w:ins>
      <w:ins w:id="35" w:author="felip" w:date="2023-08-03T23:28:39Z">
        <w:r>
          <w:rPr>
            <w:rFonts w:hint="default"/>
            <w:color w:val="000000" w:themeColor="text1"/>
            <w:lang w:val="pt-BR"/>
            <w14:textFill>
              <w14:solidFill>
                <w14:schemeClr w14:val="tx1"/>
              </w14:solidFill>
            </w14:textFill>
          </w:rPr>
          <w:t xml:space="preserve">tos </w:t>
        </w:r>
      </w:ins>
      <w:ins w:id="36" w:author="felip" w:date="2023-08-03T23:28:40Z">
        <w:r>
          <w:rPr>
            <w:rFonts w:hint="default"/>
            <w:color w:val="000000" w:themeColor="text1"/>
            <w:lang w:val="pt-BR"/>
            <w14:textFill>
              <w14:solidFill>
                <w14:schemeClr w14:val="tx1"/>
              </w14:solidFill>
            </w14:textFill>
          </w:rPr>
          <w:t>da web</w:t>
        </w:r>
      </w:ins>
      <w:ins w:id="37" w:author="felip" w:date="2023-08-03T23:30:54Z">
        <w:r>
          <w:rPr>
            <w:rFonts w:hint="default"/>
            <w:color w:val="000000" w:themeColor="text1"/>
            <w:lang w:val="pt-BR"/>
            <w14:textFill>
              <w14:solidFill>
                <w14:schemeClr w14:val="tx1"/>
              </w14:solidFill>
            </w14:textFill>
          </w:rPr>
          <w:t xml:space="preserve"> (</w:t>
        </w:r>
      </w:ins>
      <w:ins w:id="38" w:author="felip" w:date="2023-08-03T23:30:55Z">
        <w:r>
          <w:rPr>
            <w:rFonts w:hint="default"/>
            <w:color w:val="000000" w:themeColor="text1"/>
            <w:lang w:val="pt-BR"/>
            <w14:textFill>
              <w14:solidFill>
                <w14:schemeClr w14:val="tx1"/>
              </w14:solidFill>
            </w14:textFill>
          </w:rPr>
          <w:t>SI</w:t>
        </w:r>
      </w:ins>
      <w:ins w:id="39" w:author="felip" w:date="2023-08-03T23:30:56Z">
        <w:r>
          <w:rPr>
            <w:rFonts w:hint="default"/>
            <w:color w:val="000000" w:themeColor="text1"/>
            <w:lang w:val="pt-BR"/>
            <w14:textFill>
              <w14:solidFill>
                <w14:schemeClr w14:val="tx1"/>
              </w14:solidFill>
            </w14:textFill>
          </w:rPr>
          <w:t>LVA</w:t>
        </w:r>
      </w:ins>
      <w:ins w:id="40" w:author="felip" w:date="2023-08-03T23:30:57Z">
        <w:r>
          <w:rPr>
            <w:rFonts w:hint="default"/>
            <w:color w:val="000000" w:themeColor="text1"/>
            <w:lang w:val="pt-BR"/>
            <w14:textFill>
              <w14:solidFill>
                <w14:schemeClr w14:val="tx1"/>
              </w14:solidFill>
            </w14:textFill>
          </w:rPr>
          <w:t>,</w:t>
        </w:r>
      </w:ins>
      <w:ins w:id="41" w:author="felip" w:date="2023-08-03T23:30:58Z">
        <w:r>
          <w:rPr>
            <w:rFonts w:hint="default"/>
            <w:color w:val="000000" w:themeColor="text1"/>
            <w:lang w:val="pt-BR"/>
            <w14:textFill>
              <w14:solidFill>
                <w14:schemeClr w14:val="tx1"/>
              </w14:solidFill>
            </w14:textFill>
          </w:rPr>
          <w:t xml:space="preserve"> 2008</w:t>
        </w:r>
      </w:ins>
      <w:ins w:id="42" w:author="felip" w:date="2023-08-03T23:30:59Z">
        <w:r>
          <w:rPr>
            <w:rFonts w:hint="default"/>
            <w:color w:val="000000" w:themeColor="text1"/>
            <w:lang w:val="pt-BR"/>
            <w14:textFill>
              <w14:solidFill>
                <w14:schemeClr w14:val="tx1"/>
              </w14:solidFill>
            </w14:textFill>
          </w:rPr>
          <w:t>)</w:t>
        </w:r>
      </w:ins>
      <w:ins w:id="43" w:author="felip" w:date="2023-08-03T23:28:41Z">
        <w:r>
          <w:rPr>
            <w:rFonts w:hint="default"/>
            <w:color w:val="000000" w:themeColor="text1"/>
            <w:lang w:val="pt-BR"/>
            <w14:textFill>
              <w14:solidFill>
                <w14:schemeClr w14:val="tx1"/>
              </w14:solidFill>
            </w14:textFill>
          </w:rPr>
          <w:t>.</w:t>
        </w:r>
      </w:ins>
      <w:r>
        <w:rPr>
          <w:color w:val="000000" w:themeColor="text1"/>
          <w14:textFill>
            <w14:solidFill>
              <w14:schemeClr w14:val="tx1"/>
            </w14:solidFill>
          </w14:textFill>
        </w:rPr>
        <w:t xml:space="preserve"> O</w:t>
      </w:r>
      <w:r>
        <w:t xml:space="preserve"> web browser é o responsável por compilar esses hipertextos e estruturar eles, construindo assim, as páginas com as interações para o usuário. Como citado antes, o HTML é uma linguagem de desenvolvimento web que trabalha com tags,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pPr>
        <w:widowControl/>
        <w:spacing w:line="360" w:lineRule="auto"/>
        <w:ind w:firstLine="851"/>
      </w:pPr>
      <w:r>
        <w:t>CSS (acrônimo para Cascading Style Sheets) - Folha de Estilo Em Cascatas. O CSS é amplamente usado juntamente com o HTML ou XHTML para fazer a estilização dos componentes descritos na linguagem de marcação de hipertexto.</w:t>
      </w:r>
      <w:ins w:id="44" w:author="felip" w:date="2023-08-03T23:40:39Z">
        <w:r>
          <w:rPr>
            <w:rFonts w:hint="default"/>
            <w:lang w:val="pt-BR"/>
          </w:rPr>
          <w:t xml:space="preserve"> </w:t>
        </w:r>
      </w:ins>
      <w:ins w:id="45" w:author="felip" w:date="2023-08-03T23:43:43Z">
        <w:r>
          <w:rPr>
            <w:rFonts w:hint="default"/>
            <w:lang w:val="pt-BR"/>
          </w:rPr>
          <w:t>Se</w:t>
        </w:r>
      </w:ins>
      <w:ins w:id="46" w:author="felip" w:date="2023-08-03T23:43:44Z">
        <w:r>
          <w:rPr>
            <w:rFonts w:hint="default"/>
            <w:lang w:val="pt-BR"/>
          </w:rPr>
          <w:t>gu</w:t>
        </w:r>
      </w:ins>
      <w:ins w:id="47" w:author="felip" w:date="2023-08-03T23:43:45Z">
        <w:r>
          <w:rPr>
            <w:rFonts w:hint="default"/>
            <w:lang w:val="pt-BR"/>
          </w:rPr>
          <w:t xml:space="preserve">ndo </w:t>
        </w:r>
      </w:ins>
      <w:ins w:id="48" w:author="felip" w:date="2023-08-03T23:43:47Z">
        <w:r>
          <w:rPr>
            <w:rFonts w:hint="default"/>
            <w:lang w:val="pt-BR"/>
          </w:rPr>
          <w:t>Lewis</w:t>
        </w:r>
      </w:ins>
      <w:ins w:id="49" w:author="felip" w:date="2023-08-03T23:43:53Z">
        <w:r>
          <w:rPr>
            <w:rFonts w:hint="default"/>
            <w:lang w:val="pt-BR"/>
          </w:rPr>
          <w:t xml:space="preserve"> (</w:t>
        </w:r>
      </w:ins>
      <w:ins w:id="50" w:author="felip" w:date="2023-08-03T23:43:55Z">
        <w:r>
          <w:rPr>
            <w:rFonts w:hint="default"/>
            <w:lang w:val="pt-BR"/>
          </w:rPr>
          <w:t>2010)</w:t>
        </w:r>
      </w:ins>
      <w:ins w:id="51" w:author="felip" w:date="2023-08-03T23:43:57Z">
        <w:r>
          <w:rPr>
            <w:rFonts w:hint="default"/>
            <w:lang w:val="pt-BR"/>
          </w:rPr>
          <w:t>,</w:t>
        </w:r>
      </w:ins>
      <w:ins w:id="52" w:author="felip" w:date="2023-08-03T23:43:58Z">
        <w:r>
          <w:rPr>
            <w:rFonts w:hint="default"/>
            <w:lang w:val="pt-BR"/>
          </w:rPr>
          <w:t xml:space="preserve"> </w:t>
        </w:r>
      </w:ins>
      <w:ins w:id="53" w:author="felip" w:date="2023-08-03T23:43:59Z">
        <w:r>
          <w:rPr>
            <w:rFonts w:hint="default"/>
            <w:lang w:val="pt-BR"/>
          </w:rPr>
          <w:t>c</w:t>
        </w:r>
      </w:ins>
      <w:ins w:id="54" w:author="felip" w:date="2023-08-03T23:40:44Z">
        <w:r>
          <w:rPr>
            <w:rFonts w:hint="default"/>
            <w:lang w:val="pt-BR"/>
          </w:rPr>
          <w:t xml:space="preserve">onforme </w:t>
        </w:r>
      </w:ins>
      <w:ins w:id="55" w:author="felip" w:date="2023-08-03T23:40:48Z">
        <w:r>
          <w:rPr>
            <w:rFonts w:hint="default"/>
            <w:lang w:val="pt-BR"/>
          </w:rPr>
          <w:t>a web</w:t>
        </w:r>
      </w:ins>
      <w:ins w:id="56" w:author="felip" w:date="2023-08-03T23:40:49Z">
        <w:r>
          <w:rPr>
            <w:rFonts w:hint="default"/>
            <w:lang w:val="pt-BR"/>
          </w:rPr>
          <w:t xml:space="preserve"> foi </w:t>
        </w:r>
      </w:ins>
      <w:ins w:id="57" w:author="felip" w:date="2023-08-03T23:40:50Z">
        <w:r>
          <w:rPr>
            <w:rFonts w:hint="default"/>
            <w:lang w:val="pt-BR"/>
          </w:rPr>
          <w:t>se dese</w:t>
        </w:r>
      </w:ins>
      <w:ins w:id="58" w:author="felip" w:date="2023-08-03T23:40:51Z">
        <w:r>
          <w:rPr>
            <w:rFonts w:hint="default"/>
            <w:lang w:val="pt-BR"/>
          </w:rPr>
          <w:t>nvolv</w:t>
        </w:r>
      </w:ins>
      <w:ins w:id="59" w:author="felip" w:date="2023-08-03T23:40:52Z">
        <w:r>
          <w:rPr>
            <w:rFonts w:hint="default"/>
            <w:lang w:val="pt-BR"/>
          </w:rPr>
          <w:t>endo</w:t>
        </w:r>
      </w:ins>
      <w:ins w:id="60" w:author="felip" w:date="2023-08-03T23:40:53Z">
        <w:r>
          <w:rPr>
            <w:rFonts w:hint="default"/>
            <w:lang w:val="pt-BR"/>
          </w:rPr>
          <w:t xml:space="preserve">, </w:t>
        </w:r>
      </w:ins>
      <w:ins w:id="61" w:author="felip" w:date="2023-08-03T23:41:18Z">
        <w:r>
          <w:rPr>
            <w:rFonts w:hint="default"/>
            <w:lang w:val="pt-BR"/>
          </w:rPr>
          <w:t>foi</w:t>
        </w:r>
      </w:ins>
      <w:ins w:id="62" w:author="felip" w:date="2023-08-03T23:41:19Z">
        <w:r>
          <w:rPr>
            <w:rFonts w:hint="default"/>
            <w:lang w:val="pt-BR"/>
          </w:rPr>
          <w:t xml:space="preserve"> neces</w:t>
        </w:r>
      </w:ins>
      <w:ins w:id="63" w:author="felip" w:date="2023-08-03T23:41:20Z">
        <w:r>
          <w:rPr>
            <w:rFonts w:hint="default"/>
            <w:lang w:val="pt-BR"/>
          </w:rPr>
          <w:t>s</w:t>
        </w:r>
      </w:ins>
      <w:ins w:id="64" w:author="felip" w:date="2023-08-03T23:41:22Z">
        <w:r>
          <w:rPr>
            <w:rFonts w:hint="default"/>
            <w:lang w:val="pt-BR"/>
          </w:rPr>
          <w:t>ário a s</w:t>
        </w:r>
      </w:ins>
      <w:ins w:id="65" w:author="felip" w:date="2023-08-03T23:41:23Z">
        <w:r>
          <w:rPr>
            <w:rFonts w:hint="default"/>
            <w:lang w:val="pt-BR"/>
          </w:rPr>
          <w:t>eparaçã</w:t>
        </w:r>
      </w:ins>
      <w:ins w:id="66" w:author="felip" w:date="2023-08-03T23:41:24Z">
        <w:r>
          <w:rPr>
            <w:rFonts w:hint="default"/>
            <w:lang w:val="pt-BR"/>
          </w:rPr>
          <w:t xml:space="preserve">o </w:t>
        </w:r>
      </w:ins>
      <w:ins w:id="67" w:author="felip" w:date="2023-08-03T23:41:25Z">
        <w:r>
          <w:rPr>
            <w:rFonts w:hint="default"/>
            <w:lang w:val="pt-BR"/>
          </w:rPr>
          <w:t xml:space="preserve">das </w:t>
        </w:r>
      </w:ins>
      <w:ins w:id="68" w:author="felip" w:date="2023-08-03T23:41:26Z">
        <w:r>
          <w:rPr>
            <w:rFonts w:hint="default"/>
            <w:lang w:val="pt-BR"/>
          </w:rPr>
          <w:t>lingu</w:t>
        </w:r>
      </w:ins>
      <w:ins w:id="69" w:author="felip" w:date="2023-08-03T23:41:27Z">
        <w:r>
          <w:rPr>
            <w:rFonts w:hint="default"/>
            <w:lang w:val="pt-BR"/>
          </w:rPr>
          <w:t xml:space="preserve">agens </w:t>
        </w:r>
      </w:ins>
      <w:ins w:id="70" w:author="felip" w:date="2023-08-03T23:41:28Z">
        <w:r>
          <w:rPr>
            <w:rFonts w:hint="default"/>
            <w:lang w:val="pt-BR"/>
          </w:rPr>
          <w:t xml:space="preserve">da </w:t>
        </w:r>
      </w:ins>
      <w:ins w:id="71" w:author="felip" w:date="2023-08-03T23:41:31Z">
        <w:r>
          <w:rPr>
            <w:rFonts w:hint="default"/>
            <w:lang w:val="pt-BR"/>
          </w:rPr>
          <w:t>sint</w:t>
        </w:r>
      </w:ins>
      <w:ins w:id="72" w:author="felip" w:date="2023-08-03T23:41:32Z">
        <w:r>
          <w:rPr>
            <w:rFonts w:hint="default"/>
            <w:lang w:val="pt-BR"/>
          </w:rPr>
          <w:t>ax</w:t>
        </w:r>
      </w:ins>
      <w:ins w:id="73" w:author="felip" w:date="2023-08-03T23:41:33Z">
        <w:r>
          <w:rPr>
            <w:rFonts w:hint="default"/>
            <w:lang w:val="pt-BR"/>
          </w:rPr>
          <w:t xml:space="preserve">e </w:t>
        </w:r>
      </w:ins>
      <w:ins w:id="74" w:author="felip" w:date="2023-08-03T23:41:34Z">
        <w:r>
          <w:rPr>
            <w:rFonts w:hint="default"/>
            <w:lang w:val="pt-BR"/>
          </w:rPr>
          <w:t xml:space="preserve">do </w:t>
        </w:r>
      </w:ins>
      <w:ins w:id="75" w:author="felip" w:date="2023-08-03T23:41:35Z">
        <w:r>
          <w:rPr>
            <w:rFonts w:hint="default"/>
            <w:lang w:val="pt-BR"/>
          </w:rPr>
          <w:t>HTML</w:t>
        </w:r>
      </w:ins>
      <w:ins w:id="76" w:author="felip" w:date="2023-08-03T23:41:55Z">
        <w:r>
          <w:rPr>
            <w:rFonts w:hint="default"/>
            <w:lang w:val="pt-BR"/>
          </w:rPr>
          <w:t xml:space="preserve">, </w:t>
        </w:r>
      </w:ins>
      <w:ins w:id="77" w:author="felip" w:date="2023-08-03T23:41:56Z">
        <w:r>
          <w:rPr>
            <w:rFonts w:hint="default"/>
            <w:lang w:val="pt-BR"/>
          </w:rPr>
          <w:t xml:space="preserve">pois </w:t>
        </w:r>
      </w:ins>
      <w:ins w:id="78" w:author="felip" w:date="2023-08-03T23:41:57Z">
        <w:r>
          <w:rPr>
            <w:rFonts w:hint="default"/>
            <w:lang w:val="pt-BR"/>
          </w:rPr>
          <w:t>em meio a</w:t>
        </w:r>
      </w:ins>
      <w:ins w:id="79" w:author="felip" w:date="2023-08-03T23:41:58Z">
        <w:r>
          <w:rPr>
            <w:rFonts w:hint="default"/>
            <w:lang w:val="pt-BR"/>
          </w:rPr>
          <w:t xml:space="preserve"> </w:t>
        </w:r>
      </w:ins>
      <w:ins w:id="80" w:author="felip" w:date="2023-08-03T23:42:00Z">
        <w:r>
          <w:rPr>
            <w:rFonts w:hint="default"/>
            <w:lang w:val="pt-BR"/>
          </w:rPr>
          <w:t>“</w:t>
        </w:r>
      </w:ins>
      <w:ins w:id="81" w:author="felip" w:date="2023-08-03T23:42:02Z">
        <w:r>
          <w:rPr>
            <w:rFonts w:hint="default"/>
            <w:lang w:val="pt-BR"/>
          </w:rPr>
          <w:t>so</w:t>
        </w:r>
      </w:ins>
      <w:ins w:id="82" w:author="felip" w:date="2023-08-03T23:42:04Z">
        <w:r>
          <w:rPr>
            <w:rFonts w:hint="default"/>
            <w:lang w:val="pt-BR"/>
          </w:rPr>
          <w:t>pa d</w:t>
        </w:r>
      </w:ins>
      <w:ins w:id="83" w:author="felip" w:date="2023-08-03T23:42:05Z">
        <w:r>
          <w:rPr>
            <w:rFonts w:hint="default"/>
            <w:lang w:val="pt-BR"/>
          </w:rPr>
          <w:t xml:space="preserve">e </w:t>
        </w:r>
      </w:ins>
      <w:ins w:id="84" w:author="felip" w:date="2023-08-03T23:42:06Z">
        <w:r>
          <w:rPr>
            <w:rFonts w:hint="default"/>
            <w:lang w:val="pt-BR"/>
          </w:rPr>
          <w:t>tags</w:t>
        </w:r>
      </w:ins>
      <w:ins w:id="85" w:author="felip" w:date="2023-08-03T23:42:08Z">
        <w:r>
          <w:rPr>
            <w:rFonts w:hint="default"/>
            <w:lang w:val="pt-BR"/>
          </w:rPr>
          <w:t>”</w:t>
        </w:r>
      </w:ins>
      <w:ins w:id="86" w:author="felip" w:date="2023-08-03T23:42:18Z">
        <w:r>
          <w:rPr>
            <w:rFonts w:hint="default"/>
            <w:lang w:val="pt-BR"/>
          </w:rPr>
          <w:t xml:space="preserve"> cha</w:t>
        </w:r>
      </w:ins>
      <w:ins w:id="87" w:author="felip" w:date="2023-08-03T23:42:19Z">
        <w:r>
          <w:rPr>
            <w:rFonts w:hint="default"/>
            <w:lang w:val="pt-BR"/>
          </w:rPr>
          <w:t>mado</w:t>
        </w:r>
      </w:ins>
      <w:ins w:id="88" w:author="felip" w:date="2023-08-03T23:42:20Z">
        <w:r>
          <w:rPr>
            <w:rFonts w:hint="default"/>
            <w:lang w:val="pt-BR"/>
          </w:rPr>
          <w:t>s pelos d</w:t>
        </w:r>
      </w:ins>
      <w:ins w:id="89" w:author="felip" w:date="2023-08-03T23:42:21Z">
        <w:r>
          <w:rPr>
            <w:rFonts w:hint="default"/>
            <w:lang w:val="pt-BR"/>
          </w:rPr>
          <w:t>ese</w:t>
        </w:r>
      </w:ins>
      <w:ins w:id="90" w:author="felip" w:date="2023-08-03T23:42:23Z">
        <w:r>
          <w:rPr>
            <w:rFonts w:hint="default"/>
            <w:lang w:val="pt-BR"/>
          </w:rPr>
          <w:t>n</w:t>
        </w:r>
      </w:ins>
      <w:ins w:id="91" w:author="felip" w:date="2023-08-03T23:42:24Z">
        <w:r>
          <w:rPr>
            <w:rFonts w:hint="default"/>
            <w:lang w:val="pt-BR"/>
          </w:rPr>
          <w:t>volv</w:t>
        </w:r>
      </w:ins>
      <w:ins w:id="92" w:author="felip" w:date="2023-08-03T23:42:25Z">
        <w:r>
          <w:rPr>
            <w:rFonts w:hint="default"/>
            <w:lang w:val="pt-BR"/>
          </w:rPr>
          <w:t>edo</w:t>
        </w:r>
      </w:ins>
      <w:ins w:id="93" w:author="felip" w:date="2023-08-03T23:42:26Z">
        <w:r>
          <w:rPr>
            <w:rFonts w:hint="default"/>
            <w:lang w:val="pt-BR"/>
          </w:rPr>
          <w:t>res</w:t>
        </w:r>
      </w:ins>
      <w:ins w:id="94" w:author="felip" w:date="2023-08-03T23:42:29Z">
        <w:r>
          <w:rPr>
            <w:rFonts w:hint="default"/>
            <w:lang w:val="pt-BR"/>
          </w:rPr>
          <w:t xml:space="preserve">, </w:t>
        </w:r>
      </w:ins>
      <w:ins w:id="95" w:author="felip" w:date="2023-08-03T23:42:42Z">
        <w:r>
          <w:rPr>
            <w:rFonts w:hint="default"/>
            <w:lang w:val="pt-BR"/>
          </w:rPr>
          <w:t>vo</w:t>
        </w:r>
      </w:ins>
      <w:ins w:id="96" w:author="felip" w:date="2023-08-03T23:42:43Z">
        <w:r>
          <w:rPr>
            <w:rFonts w:hint="default"/>
            <w:lang w:val="pt-BR"/>
          </w:rPr>
          <w:t xml:space="preserve">cê </w:t>
        </w:r>
      </w:ins>
      <w:ins w:id="97" w:author="felip" w:date="2023-08-03T23:42:47Z">
        <w:r>
          <w:rPr>
            <w:rFonts w:hint="default"/>
            <w:lang w:val="pt-BR"/>
          </w:rPr>
          <w:t>poderi</w:t>
        </w:r>
      </w:ins>
      <w:ins w:id="98" w:author="felip" w:date="2023-08-03T23:42:48Z">
        <w:r>
          <w:rPr>
            <w:rFonts w:hint="default"/>
            <w:lang w:val="pt-BR"/>
          </w:rPr>
          <w:t>a enc</w:t>
        </w:r>
      </w:ins>
      <w:ins w:id="99" w:author="felip" w:date="2023-08-03T23:42:49Z">
        <w:r>
          <w:rPr>
            <w:rFonts w:hint="default"/>
            <w:lang w:val="pt-BR"/>
          </w:rPr>
          <w:t>ontr</w:t>
        </w:r>
      </w:ins>
      <w:ins w:id="100" w:author="felip" w:date="2023-08-03T23:42:50Z">
        <w:r>
          <w:rPr>
            <w:rFonts w:hint="default"/>
            <w:lang w:val="pt-BR"/>
          </w:rPr>
          <w:t>ar algum</w:t>
        </w:r>
      </w:ins>
      <w:ins w:id="101" w:author="felip" w:date="2023-08-03T23:42:51Z">
        <w:r>
          <w:rPr>
            <w:rFonts w:hint="default"/>
            <w:lang w:val="pt-BR"/>
          </w:rPr>
          <w:t xml:space="preserve"> con</w:t>
        </w:r>
      </w:ins>
      <w:ins w:id="102" w:author="felip" w:date="2023-08-03T23:42:52Z">
        <w:r>
          <w:rPr>
            <w:rFonts w:hint="default"/>
            <w:lang w:val="pt-BR"/>
          </w:rPr>
          <w:t>te</w:t>
        </w:r>
      </w:ins>
      <w:ins w:id="103" w:author="felip" w:date="2023-08-03T23:42:54Z">
        <w:r>
          <w:rPr>
            <w:rFonts w:hint="default"/>
            <w:lang w:val="pt-BR"/>
          </w:rPr>
          <w:t>údo</w:t>
        </w:r>
      </w:ins>
      <w:ins w:id="104" w:author="felip" w:date="2023-08-03T23:42:56Z">
        <w:r>
          <w:rPr>
            <w:rFonts w:hint="default"/>
            <w:lang w:val="pt-BR"/>
          </w:rPr>
          <w:t xml:space="preserve"> </w:t>
        </w:r>
      </w:ins>
      <w:ins w:id="105" w:author="felip" w:date="2023-08-03T23:42:57Z">
        <w:r>
          <w:rPr>
            <w:rFonts w:hint="default"/>
            <w:lang w:val="pt-BR"/>
          </w:rPr>
          <w:t>juntam</w:t>
        </w:r>
      </w:ins>
      <w:ins w:id="106" w:author="felip" w:date="2023-08-03T23:42:58Z">
        <w:r>
          <w:rPr>
            <w:rFonts w:hint="default"/>
            <w:lang w:val="pt-BR"/>
          </w:rPr>
          <w:t xml:space="preserve">ente </w:t>
        </w:r>
      </w:ins>
      <w:ins w:id="107" w:author="felip" w:date="2023-08-03T23:42:59Z">
        <w:r>
          <w:rPr>
            <w:rFonts w:hint="default"/>
            <w:lang w:val="pt-BR"/>
          </w:rPr>
          <w:t>com as ou</w:t>
        </w:r>
      </w:ins>
      <w:ins w:id="108" w:author="felip" w:date="2023-08-03T23:43:00Z">
        <w:r>
          <w:rPr>
            <w:rFonts w:hint="default"/>
            <w:lang w:val="pt-BR"/>
          </w:rPr>
          <w:t>tras li</w:t>
        </w:r>
      </w:ins>
      <w:ins w:id="109" w:author="felip" w:date="2023-08-03T23:43:01Z">
        <w:r>
          <w:rPr>
            <w:rFonts w:hint="default"/>
            <w:lang w:val="pt-BR"/>
          </w:rPr>
          <w:t>ngua</w:t>
        </w:r>
      </w:ins>
      <w:ins w:id="110" w:author="felip" w:date="2023-08-03T23:43:02Z">
        <w:r>
          <w:rPr>
            <w:rFonts w:hint="default"/>
            <w:lang w:val="pt-BR"/>
          </w:rPr>
          <w:t>gens</w:t>
        </w:r>
      </w:ins>
      <w:ins w:id="111" w:author="felip" w:date="2023-08-03T23:43:03Z">
        <w:r>
          <w:rPr>
            <w:rFonts w:hint="default"/>
            <w:lang w:val="pt-BR"/>
          </w:rPr>
          <w:t>.</w:t>
        </w:r>
      </w:ins>
      <w:ins w:id="112" w:author="felip" w:date="2023-08-03T23:43:09Z">
        <w:r>
          <w:rPr>
            <w:rFonts w:hint="default"/>
            <w:lang w:val="pt-BR"/>
          </w:rPr>
          <w:t xml:space="preserve"> </w:t>
        </w:r>
      </w:ins>
      <w:ins w:id="113" w:author="felip" w:date="2023-08-03T23:43:11Z">
        <w:r>
          <w:rPr>
            <w:rFonts w:hint="default"/>
            <w:lang w:val="pt-BR"/>
          </w:rPr>
          <w:t>Sendo as</w:t>
        </w:r>
      </w:ins>
      <w:ins w:id="114" w:author="felip" w:date="2023-08-03T23:43:12Z">
        <w:r>
          <w:rPr>
            <w:rFonts w:hint="default"/>
            <w:lang w:val="pt-BR"/>
          </w:rPr>
          <w:t>sim,</w:t>
        </w:r>
      </w:ins>
      <w:r>
        <w:t xml:space="preserve"> Essa linguagem foi desenvolvida para fazer a complementação do HTML, já que as tags usadas, não possuíam formatação e estilização na página. Seu principal benefício é prover a separação entre o formatado e o conteúdo de um documento. Para saber mais sobre o conteúdo, acesse e leia o livro (Criação de sites com o CSS).</w:t>
      </w:r>
    </w:p>
    <w:p>
      <w:pPr>
        <w:widowControl/>
        <w:spacing w:line="360" w:lineRule="auto"/>
        <w:ind w:firstLine="851"/>
      </w:pPr>
      <w:r>
        <w:t>JAVASCRIPT é uma linguagem de programação de alto nível que permite interpretar itens complexos dentro das páginas web, possibilitando animações e atualizações constantes dos objetos.</w:t>
      </w:r>
      <w:ins w:id="115" w:author="felip" w:date="2023-08-03T23:46:40Z">
        <w:r>
          <w:rPr>
            <w:rFonts w:hint="default"/>
            <w:lang w:val="pt-BR"/>
            <w:rPrChange w:id="116" w:author="felip" w:date="2023-08-03T23:47:03Z">
              <w:rPr>
                <w:rFonts w:hint="default"/>
                <w:lang w:val="pt-BR"/>
              </w:rPr>
            </w:rPrChange>
          </w:rPr>
          <w:t xml:space="preserve"> </w:t>
        </w:r>
      </w:ins>
      <w:ins w:id="118" w:author="felip" w:date="2023-08-03T23:47:27Z">
        <w:r>
          <w:rPr>
            <w:rFonts w:hint="default"/>
            <w:lang w:val="pt-BR"/>
          </w:rPr>
          <w:t>Se</w:t>
        </w:r>
      </w:ins>
      <w:ins w:id="119" w:author="felip" w:date="2023-08-03T23:47:28Z">
        <w:r>
          <w:rPr>
            <w:rFonts w:hint="default"/>
            <w:lang w:val="pt-BR"/>
          </w:rPr>
          <w:t>gu</w:t>
        </w:r>
      </w:ins>
      <w:ins w:id="120" w:author="felip" w:date="2023-08-03T23:47:29Z">
        <w:r>
          <w:rPr>
            <w:rFonts w:hint="default"/>
            <w:lang w:val="pt-BR"/>
          </w:rPr>
          <w:t xml:space="preserve">ndo </w:t>
        </w:r>
      </w:ins>
      <w:ins w:id="121" w:author="felip" w:date="2023-08-03T23:47:33Z">
        <w:r>
          <w:rPr>
            <w:rFonts w:hint="default"/>
            <w:lang w:val="pt-BR"/>
          </w:rPr>
          <w:t>Fl</w:t>
        </w:r>
      </w:ins>
      <w:ins w:id="122" w:author="felip" w:date="2023-08-03T23:47:34Z">
        <w:r>
          <w:rPr>
            <w:rFonts w:hint="default"/>
            <w:lang w:val="pt-BR"/>
          </w:rPr>
          <w:t>ana</w:t>
        </w:r>
      </w:ins>
      <w:ins w:id="123" w:author="felip" w:date="2023-08-03T23:47:35Z">
        <w:r>
          <w:rPr>
            <w:rFonts w:hint="default"/>
            <w:lang w:val="pt-BR"/>
          </w:rPr>
          <w:t xml:space="preserve">gan </w:t>
        </w:r>
      </w:ins>
      <w:ins w:id="124" w:author="felip" w:date="2023-08-03T23:47:37Z">
        <w:r>
          <w:rPr>
            <w:rFonts w:hint="default"/>
            <w:lang w:val="pt-BR"/>
          </w:rPr>
          <w:t>(2004</w:t>
        </w:r>
      </w:ins>
      <w:ins w:id="125" w:author="felip" w:date="2023-08-03T23:47:38Z">
        <w:r>
          <w:rPr>
            <w:rFonts w:hint="default"/>
            <w:lang w:val="pt-BR"/>
          </w:rPr>
          <w:t>)</w:t>
        </w:r>
      </w:ins>
      <w:ins w:id="126" w:author="felip" w:date="2023-08-03T23:47:39Z">
        <w:r>
          <w:rPr>
            <w:rFonts w:hint="default"/>
            <w:lang w:val="pt-BR"/>
          </w:rPr>
          <w:t>,</w:t>
        </w:r>
      </w:ins>
      <w:ins w:id="127" w:author="felip" w:date="2023-08-03T23:47:40Z">
        <w:r>
          <w:rPr>
            <w:rFonts w:hint="default"/>
            <w:lang w:val="pt-BR"/>
          </w:rPr>
          <w:t xml:space="preserve"> </w:t>
        </w:r>
      </w:ins>
      <w:ins w:id="128" w:author="felip" w:date="2023-08-03T23:47:41Z">
        <w:r>
          <w:rPr>
            <w:rFonts w:hint="default"/>
            <w:lang w:val="pt-BR"/>
          </w:rPr>
          <w:t>c</w:t>
        </w:r>
      </w:ins>
      <w:ins w:id="129" w:author="felip" w:date="2023-08-03T23:46:47Z">
        <w:r>
          <w:rPr>
            <w:rFonts w:hint="default"/>
            <w:lang w:val="pt-BR"/>
            <w:rPrChange w:id="130" w:author="felip" w:date="2023-08-03T23:47:03Z">
              <w:rPr>
                <w:rFonts w:hint="default"/>
                <w:lang w:val="pt-BR"/>
              </w:rPr>
            </w:rPrChange>
          </w:rPr>
          <w:t>o</w:t>
        </w:r>
      </w:ins>
      <w:ins w:id="132" w:author="felip" w:date="2023-08-03T23:46:48Z">
        <w:r>
          <w:rPr>
            <w:rFonts w:hint="default"/>
            <w:lang w:val="pt-BR"/>
            <w:rPrChange w:id="133" w:author="felip" w:date="2023-08-03T23:47:03Z">
              <w:rPr>
                <w:rFonts w:hint="default"/>
                <w:lang w:val="pt-BR"/>
              </w:rPr>
            </w:rPrChange>
          </w:rPr>
          <w:t xml:space="preserve">m </w:t>
        </w:r>
      </w:ins>
      <w:ins w:id="135" w:author="felip" w:date="2023-08-03T23:46:51Z">
        <w:r>
          <w:rPr>
            <w:rFonts w:hint="default"/>
            <w:lang w:val="pt-BR"/>
            <w:rPrChange w:id="136" w:author="felip" w:date="2023-08-03T23:47:03Z">
              <w:rPr>
                <w:rFonts w:hint="default"/>
                <w:lang w:val="pt-BR"/>
              </w:rPr>
            </w:rPrChange>
          </w:rPr>
          <w:t>ess</w:t>
        </w:r>
      </w:ins>
      <w:ins w:id="138" w:author="felip" w:date="2023-08-03T23:46:52Z">
        <w:r>
          <w:rPr>
            <w:rFonts w:hint="default"/>
            <w:lang w:val="pt-BR"/>
            <w:rPrChange w:id="139" w:author="felip" w:date="2023-08-03T23:47:03Z">
              <w:rPr>
                <w:rFonts w:hint="default"/>
                <w:lang w:val="pt-BR"/>
              </w:rPr>
            </w:rPrChange>
          </w:rPr>
          <w:t>a lingu</w:t>
        </w:r>
      </w:ins>
      <w:ins w:id="141" w:author="felip" w:date="2023-08-03T23:46:53Z">
        <w:r>
          <w:rPr>
            <w:rFonts w:hint="default"/>
            <w:lang w:val="pt-BR"/>
            <w:rPrChange w:id="142" w:author="felip" w:date="2023-08-03T23:47:03Z">
              <w:rPr>
                <w:rFonts w:hint="default"/>
                <w:lang w:val="pt-BR"/>
              </w:rPr>
            </w:rPrChange>
          </w:rPr>
          <w:t>age</w:t>
        </w:r>
      </w:ins>
      <w:ins w:id="144" w:author="felip" w:date="2023-08-03T23:46:54Z">
        <w:r>
          <w:rPr>
            <w:rFonts w:hint="default"/>
            <w:lang w:val="pt-BR"/>
            <w:rPrChange w:id="145" w:author="felip" w:date="2023-08-03T23:47:03Z">
              <w:rPr>
                <w:rFonts w:hint="default"/>
                <w:lang w:val="pt-BR"/>
              </w:rPr>
            </w:rPrChange>
          </w:rPr>
          <w:t>m</w:t>
        </w:r>
      </w:ins>
      <w:ins w:id="147" w:author="felip" w:date="2023-08-03T23:46:55Z">
        <w:r>
          <w:rPr>
            <w:rFonts w:hint="default"/>
            <w:lang w:val="pt-BR"/>
            <w:rPrChange w:id="148" w:author="felip" w:date="2023-08-03T23:47:03Z">
              <w:rPr>
                <w:rFonts w:hint="default"/>
                <w:lang w:val="pt-BR"/>
              </w:rPr>
            </w:rPrChange>
          </w:rPr>
          <w:t>,</w:t>
        </w:r>
      </w:ins>
      <w:ins w:id="150" w:author="felip" w:date="2023-08-03T23:46:41Z">
        <w:r>
          <w:rPr>
            <w:rFonts w:ascii="Arial" w:hAnsi="Arial" w:eastAsia="Arial" w:cs="Arial"/>
            <w:sz w:val="24"/>
            <w:szCs w:val="24"/>
          </w:rPr>
          <w:t xml:space="preserve"> </w:t>
        </w:r>
      </w:ins>
      <w:ins w:id="151" w:author="felip" w:date="2023-08-03T23:48:15Z">
        <w:r>
          <w:rPr>
            <w:rFonts w:hint="default" w:cs="Arial"/>
            <w:sz w:val="24"/>
            <w:szCs w:val="24"/>
            <w:lang w:val="pt-BR"/>
          </w:rPr>
          <w:t>o des</w:t>
        </w:r>
      </w:ins>
      <w:ins w:id="152" w:author="felip" w:date="2023-08-03T23:48:16Z">
        <w:r>
          <w:rPr>
            <w:rFonts w:hint="default" w:cs="Arial"/>
            <w:sz w:val="24"/>
            <w:szCs w:val="24"/>
            <w:lang w:val="pt-BR"/>
          </w:rPr>
          <w:t>en</w:t>
        </w:r>
      </w:ins>
      <w:ins w:id="153" w:author="felip" w:date="2023-08-03T23:48:17Z">
        <w:r>
          <w:rPr>
            <w:rFonts w:hint="default" w:cs="Arial"/>
            <w:sz w:val="24"/>
            <w:szCs w:val="24"/>
            <w:lang w:val="pt-BR"/>
          </w:rPr>
          <w:t>volve</w:t>
        </w:r>
      </w:ins>
      <w:ins w:id="154" w:author="felip" w:date="2023-08-03T23:48:19Z">
        <w:r>
          <w:rPr>
            <w:rFonts w:hint="default" w:cs="Arial"/>
            <w:sz w:val="24"/>
            <w:szCs w:val="24"/>
            <w:lang w:val="pt-BR"/>
          </w:rPr>
          <w:t>dor</w:t>
        </w:r>
      </w:ins>
      <w:ins w:id="155" w:author="felip" w:date="2023-08-03T23:48:21Z">
        <w:r>
          <w:rPr>
            <w:rFonts w:hint="default" w:cs="Arial"/>
            <w:sz w:val="24"/>
            <w:szCs w:val="24"/>
            <w:lang w:val="pt-BR"/>
          </w:rPr>
          <w:t xml:space="preserve"> é</w:t>
        </w:r>
      </w:ins>
      <w:ins w:id="156" w:author="felip" w:date="2023-08-03T23:46:41Z">
        <w:r>
          <w:rPr>
            <w:rFonts w:ascii="Arial" w:hAnsi="Arial" w:eastAsia="Arial" w:cs="Arial"/>
            <w:sz w:val="24"/>
            <w:szCs w:val="24"/>
          </w:rPr>
          <w:t xml:space="preserve"> capaz de realizar virtualmente qualquer tipo de aplicação, e rodará no browser do cliente.</w:t>
        </w:r>
      </w:ins>
      <w:r>
        <w:t xml:space="preserve"> </w:t>
      </w:r>
      <w:ins w:id="157" w:author="felip" w:date="2023-08-03T23:48:29Z">
        <w:r>
          <w:rPr>
            <w:rFonts w:hint="default"/>
            <w:lang w:val="pt-BR"/>
          </w:rPr>
          <w:t>Ade</w:t>
        </w:r>
      </w:ins>
      <w:ins w:id="158" w:author="felip" w:date="2023-08-03T23:48:30Z">
        <w:r>
          <w:rPr>
            <w:rFonts w:hint="default"/>
            <w:lang w:val="pt-BR"/>
          </w:rPr>
          <w:t>mai</w:t>
        </w:r>
      </w:ins>
      <w:ins w:id="159" w:author="felip" w:date="2023-08-03T23:48:39Z">
        <w:r>
          <w:rPr>
            <w:rFonts w:hint="default"/>
            <w:lang w:val="pt-BR"/>
          </w:rPr>
          <w:t>s</w:t>
        </w:r>
      </w:ins>
      <w:ins w:id="160" w:author="felip" w:date="2023-08-03T23:48:30Z">
        <w:r>
          <w:rPr>
            <w:rFonts w:hint="default"/>
            <w:lang w:val="pt-BR"/>
          </w:rPr>
          <w:t xml:space="preserve"> </w:t>
        </w:r>
      </w:ins>
      <w:ins w:id="161" w:author="felip" w:date="2023-08-03T23:48:33Z">
        <w:r>
          <w:rPr>
            <w:rFonts w:hint="default"/>
            <w:lang w:val="pt-BR"/>
          </w:rPr>
          <w:t>c</w:t>
        </w:r>
      </w:ins>
      <w:r>
        <w:t>om o JavaScript, conseguimos manipular diversos itens das páginas web (como botões, criar animações, manipular dados entre os objetos) e assim deixar as páginas mais dinâmicas, interativas e com uma melhor aparência para o usuário final.</w:t>
      </w:r>
    </w:p>
    <w:p>
      <w:pPr>
        <w:widowControl/>
        <w:spacing w:line="360" w:lineRule="auto"/>
        <w:ind w:firstLine="851"/>
      </w:pPr>
      <w:r>
        <w:t>XAMPP (acrônimo para X-os, Apache, MariaDB, PHP e Perl). É um pacote que contém diversos serviços de servidores com o código aberto. Com ele, é possível fazer o gerenciamento de uma aplicação web usando as linguagens suportadas mais um banco de dados.</w:t>
      </w:r>
    </w:p>
    <w:p>
      <w:pPr>
        <w:widowControl/>
        <w:spacing w:line="360" w:lineRule="auto"/>
        <w:ind w:firstLine="851"/>
      </w:pPr>
      <w:r>
        <w:t>MYSQL é um servidor e gerenciador de banco de dados (SGBD)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pPr>
        <w:widowControl/>
        <w:spacing w:line="360" w:lineRule="auto"/>
        <w:ind w:firstLine="851"/>
      </w:pPr>
      <w:r>
        <w:t>VISUAL STUDIO CODE é um editor de código contendo as demais diversas linguagens de programação. Ele é usado para adicionar e criar códigos e estruturas com base na linguagem usada, contendo ferramentas e extensões que ajudam a programar.</w:t>
      </w:r>
    </w:p>
    <w:p>
      <w:pPr>
        <w:widowControl/>
        <w:spacing w:line="360" w:lineRule="auto"/>
        <w:ind w:firstLine="851"/>
      </w:pPr>
      <w:r>
        <w:t>PHP (Acrônimo recursivo para Hypertext Preprocessor) - Pré-Processador de Hipertexto. É uma linguagem de programação usada na parte do back-end para a conexão do site com o banco de dados, assim, fazendo a manipulação da entrada e saída de dados. A linguagem no PHP não é interpretada no lado do browser, mas sim do lado do servidor, gerando assim as páginas dinâmicas da web.</w:t>
      </w:r>
    </w:p>
    <w:p>
      <w:pPr>
        <w:spacing w:line="360" w:lineRule="auto"/>
        <w:ind w:firstLine="567"/>
        <w:rPr>
          <w:color w:val="000000"/>
        </w:rPr>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b/>
          <w:bCs/>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b/>
          <w:bCs/>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b/>
          <w:bCs/>
          <w:color w:val="000000"/>
          <w:sz w:val="28"/>
          <w:szCs w:val="28"/>
        </w:rPr>
      </w:pPr>
    </w:p>
    <w:p>
      <w:pPr>
        <w:pStyle w:val="2"/>
        <w:spacing w:line="360" w:lineRule="auto"/>
        <w:rPr>
          <w:sz w:val="38"/>
          <w:szCs w:val="38"/>
        </w:rPr>
      </w:pPr>
      <w:bookmarkStart w:id="9" w:name="_Toc119164367"/>
      <w:bookmarkStart w:id="10" w:name="_Toc139383392"/>
      <w:r>
        <w:t xml:space="preserve">5 DOCUMENTAÇÃO </w:t>
      </w:r>
      <w:r>
        <w:rPr>
          <w:sz w:val="38"/>
          <w:szCs w:val="38"/>
        </w:rPr>
        <w:t>do projeto</w:t>
      </w:r>
      <w:bookmarkEnd w:id="9"/>
      <w:bookmarkEnd w:id="10"/>
    </w:p>
    <w:p>
      <w:pPr>
        <w:spacing w:line="360" w:lineRule="auto"/>
        <w:ind w:firstLine="851"/>
      </w:pPr>
      <w:commentRangeStart w:id="1"/>
      <w:r>
        <w:t>A</w:t>
      </w:r>
      <w:commentRangeEnd w:id="1"/>
      <w:r>
        <w:rPr>
          <w:rStyle w:val="7"/>
        </w:rPr>
        <w:commentReference w:id="1"/>
      </w:r>
      <w:r>
        <w:t xml:space="preserve"> documentação de projetos consiste em documentar, registrar e organizar as informações de todos os escopos do projeto. Há a necessidade de criar ela, para mantermos o alinhamento e uma boa comunicação entre os envolvidos no projeto. E esses envolvidos são desde a equipe atual, até as próximas equipes que irão colocar a mão no mesmo projeto e precisam saber como começou e como dar continuação da melhor forma possível. E para não haver um gargalo desnecessário na hora da comunicação por falta de informação de forma direta e limpa, é documentado cada parte do projeto para facilitar a compreensão do que está sendo feito pelos indivíduos atuais e pelos próximos.</w:t>
      </w:r>
    </w:p>
    <w:p>
      <w:pPr>
        <w:spacing w:line="360" w:lineRule="auto"/>
        <w:ind w:firstLine="851"/>
      </w:pPr>
      <w:r>
        <w:t>Em face disso, há a necessidade de haver boas práticas de documentação também, pois não adianta apenas documentar tudo o que ver pela frente e pronto. É preciso documentar apenas o necessário. Quanto mais preciso e objetivo for uma documentação, melhor ela será, pois na hora do uso delas, o usuário irá requerer o mais rápido possível a resposta de forma enxuta e precisa.</w:t>
      </w:r>
    </w:p>
    <w:p>
      <w:pPr>
        <w:spacing w:line="360" w:lineRule="auto"/>
        <w:ind w:firstLine="851"/>
      </w:pPr>
      <w:r>
        <w:t>Conseguinte, para a criação de uma boa documentação, se faz necessário algumas informações como o objetivo do projeto, diagramas que ajudem a ilustrar juntamente com o texto de apoio, dicionário de dados onde vai constar todos os tipos de dados presentes no sistema, referenciais teóricos documentando a escolha das linguagens e seu uso dentro do sistema, requisitos funcionais e não funcionais descrevendo as características do sistema e partes práticas do código para uma melhor compreensão adicionado à parte teórica.</w:t>
      </w:r>
    </w:p>
    <w:p>
      <w:pPr>
        <w:spacing w:line="360" w:lineRule="auto"/>
        <w:ind w:firstLine="851"/>
      </w:pP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b/>
          <w:bCs/>
          <w:sz w:val="20"/>
          <w:szCs w:val="20"/>
        </w:rPr>
      </w:pPr>
      <w:r>
        <w:rPr>
          <w:b/>
          <w:bCs/>
          <w:sz w:val="20"/>
          <w:szCs w:val="20"/>
        </w:rPr>
        <w:t>Fonte: O autor, 2023</w:t>
      </w:r>
    </w:p>
    <w:p>
      <w:pPr>
        <w:spacing w:line="360" w:lineRule="auto"/>
        <w:ind w:firstLine="851"/>
      </w:pPr>
    </w:p>
    <w:p>
      <w:pPr>
        <w:pStyle w:val="3"/>
        <w:spacing w:before="0" w:after="0"/>
      </w:pPr>
      <w:bookmarkStart w:id="11" w:name="_Toc139383393"/>
      <w:r>
        <w:t>5.1 Ciclo de vida do projeto</w:t>
      </w:r>
      <w:bookmarkEnd w:id="11"/>
    </w:p>
    <w:p>
      <w:pPr>
        <w:spacing w:line="360" w:lineRule="auto"/>
        <w:pPrChange w:id="162" w:author="Aparecida" w:date="2023-07-29T20:15:00Z">
          <w:pPr/>
        </w:pPrChange>
      </w:pPr>
      <w:r>
        <w:t>O ciclo de vida de um sistema é um modo de gerenciamento de projetos, onde ele mostra as etapas descritas de forma visual desde o começo da concepção do projeto, até a codificação dele pelo desenvolvedor. MEDEIROS (2018) “alguns estudos têm apresentado críticas às práticas tradicionais de gerenciamento de projetos. Em paralelo, observa-se o surgimento de modelos visuais como alternativos à gestão tradicional”. Simplificando, é abordado o caminho que se percorre durante o desenvolvimento do sistema. Temos vários modelos de ciclo de vida do projeto. Esses modelos são Cascata, incremental, evolutivo e espiral. Portanto a partir desses modelos citados, foi escolhido o modelo incremental para ser feito nesse projeto.</w:t>
      </w:r>
    </w:p>
    <w:p>
      <w:pPr>
        <w:ind w:firstLine="0"/>
      </w:pPr>
      <w:r>
        <w:drawing>
          <wp:inline distT="0" distB="0" distL="0" distR="0">
            <wp:extent cx="5760085" cy="2712085"/>
            <wp:effectExtent l="0" t="0" r="0" b="0"/>
            <wp:docPr id="188828169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1696" name="Imagem 1" descr="Diagrama&#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2712085"/>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b/>
          <w:bCs/>
          <w:sz w:val="20"/>
          <w:szCs w:val="20"/>
        </w:rPr>
      </w:pPr>
      <w:r>
        <w:rPr>
          <w:b/>
          <w:bCs/>
          <w:sz w:val="20"/>
          <w:szCs w:val="20"/>
        </w:rPr>
        <w:t xml:space="preserve">Fonte: </w:t>
      </w:r>
      <w:ins w:id="163" w:author="felip" w:date="2023-08-03T23:50:32Z">
        <w:r>
          <w:rPr>
            <w:rFonts w:hint="default"/>
            <w:b/>
            <w:bCs/>
            <w:sz w:val="20"/>
            <w:szCs w:val="20"/>
            <w:lang w:val="pt-BR"/>
          </w:rPr>
          <w:t>P</w:t>
        </w:r>
      </w:ins>
      <w:ins w:id="164" w:author="felip" w:date="2023-08-03T23:50:33Z">
        <w:r>
          <w:rPr>
            <w:rFonts w:hint="default"/>
            <w:b/>
            <w:bCs/>
            <w:sz w:val="20"/>
            <w:szCs w:val="20"/>
            <w:lang w:val="pt-BR"/>
          </w:rPr>
          <w:t>iran</w:t>
        </w:r>
      </w:ins>
      <w:r>
        <w:rPr>
          <w:b/>
          <w:bCs/>
          <w:sz w:val="20"/>
          <w:szCs w:val="20"/>
        </w:rPr>
        <w:t>, 2023</w:t>
      </w:r>
    </w:p>
    <w:p/>
    <w:p>
      <w:pPr>
        <w:pStyle w:val="3"/>
        <w:spacing w:before="0" w:after="0"/>
      </w:pPr>
      <w:bookmarkStart w:id="12" w:name="_Toc139383394"/>
      <w:bookmarkStart w:id="13" w:name="_Toc119164368"/>
      <w:r>
        <w:t>5.2 Requisitos</w:t>
      </w:r>
      <w:bookmarkEnd w:id="12"/>
      <w:bookmarkEnd w:id="13"/>
      <w:r>
        <w:t xml:space="preserve"> </w:t>
      </w:r>
    </w:p>
    <w:p>
      <w:pPr>
        <w:spacing w:line="360" w:lineRule="auto"/>
        <w:ind w:firstLine="0"/>
      </w:pPr>
      <w:r>
        <w:tab/>
      </w:r>
      <w:r>
        <w:t>Os requisitos é o conjunto de funcionalidades disponibilizadas pelo sistema, que carregam com elas, ações e características próprias. Esses requisitos são divididos em duas categorias, sendo eles requisitos funcionais (RF) e requisitos não funcionais (RNF).</w:t>
      </w:r>
    </w:p>
    <w:p>
      <w:pPr>
        <w:spacing w:line="360" w:lineRule="auto"/>
        <w:ind w:firstLine="0"/>
      </w:pPr>
    </w:p>
    <w:p>
      <w:pPr>
        <w:pStyle w:val="3"/>
        <w:spacing w:before="0" w:after="0"/>
      </w:pPr>
      <w:bookmarkStart w:id="14" w:name="_Toc119164369"/>
      <w:bookmarkStart w:id="15" w:name="_Toc139383395"/>
      <w:r>
        <w:t>5.2.1 Requisitos funcionais</w:t>
      </w:r>
      <w:bookmarkEnd w:id="14"/>
      <w:bookmarkEnd w:id="15"/>
    </w:p>
    <w:p>
      <w:pPr>
        <w:spacing w:line="360" w:lineRule="auto"/>
      </w:pPr>
      <w:r>
        <w:t>Os requisitos funcionais descrevem as funcionalidades explicitas dentro do sistema para o usuário poder usufruir delas. É listado os objetivos de cada função que as etapas do sistema disponibilizam, até chegar ao resultado final que o usuário deseja. Esse usuário pode ser o cliente ou o administrador.</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rPr>
          <w:b/>
          <w:bCs/>
          <w:sz w:val="20"/>
          <w:szCs w:val="20"/>
        </w:rPr>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2803"/>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Código</w:t>
            </w:r>
          </w:p>
        </w:tc>
        <w:tc>
          <w:tcPr>
            <w:tcW w:w="2803" w:type="dxa"/>
            <w:noWrap/>
          </w:tcPr>
          <w:p>
            <w:pPr>
              <w:widowControl/>
              <w:spacing w:line="240" w:lineRule="auto"/>
              <w:ind w:firstLine="0"/>
              <w:jc w:val="left"/>
              <w:rPr>
                <w:rFonts w:eastAsia="Times New Roman"/>
                <w:color w:val="000000"/>
              </w:rPr>
            </w:pPr>
            <w:r>
              <w:rPr>
                <w:rFonts w:eastAsia="Times New Roman"/>
                <w:color w:val="000000"/>
              </w:rPr>
              <w:t>Identificação</w:t>
            </w:r>
          </w:p>
        </w:tc>
        <w:tc>
          <w:tcPr>
            <w:tcW w:w="5040" w:type="dxa"/>
            <w:noWrap/>
          </w:tcPr>
          <w:p>
            <w:pPr>
              <w:widowControl/>
              <w:spacing w:line="240" w:lineRule="auto"/>
              <w:ind w:firstLine="0"/>
              <w:jc w:val="left"/>
              <w:rPr>
                <w:rFonts w:eastAsia="Times New Roman"/>
                <w:color w:val="000000"/>
              </w:rPr>
            </w:pPr>
            <w:r>
              <w:rPr>
                <w:rFonts w:eastAsia="Times New Roman"/>
                <w:color w:val="000000"/>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RF001</w:t>
            </w:r>
          </w:p>
        </w:tc>
        <w:tc>
          <w:tcPr>
            <w:tcW w:w="2803" w:type="dxa"/>
            <w:noWrap/>
          </w:tcPr>
          <w:p>
            <w:pPr>
              <w:widowControl/>
              <w:spacing w:line="240" w:lineRule="auto"/>
              <w:ind w:firstLine="0"/>
              <w:jc w:val="left"/>
              <w:rPr>
                <w:rFonts w:eastAsia="Times New Roman"/>
                <w:color w:val="000000"/>
              </w:rPr>
            </w:pPr>
            <w:r>
              <w:rPr>
                <w:rFonts w:eastAsia="Times New Roman"/>
                <w:color w:val="000000"/>
              </w:rPr>
              <w:t>Compra de produtos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w:t>
            </w:r>
            <w:r>
              <w:rPr>
                <w:rFonts w:eastAsia="Times New Roman"/>
                <w:color w:val="000000"/>
              </w:rPr>
              <w:br w:type="textWrapping"/>
            </w:r>
            <w:r>
              <w:rPr>
                <w:rFonts w:eastAsia="Times New Roman"/>
                <w:color w:val="000000"/>
              </w:rPr>
              <w:t>usuário para a compra de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RF002</w:t>
            </w:r>
          </w:p>
        </w:tc>
        <w:tc>
          <w:tcPr>
            <w:tcW w:w="2803" w:type="dxa"/>
            <w:noWrap/>
          </w:tcPr>
          <w:p>
            <w:pPr>
              <w:widowControl/>
              <w:spacing w:line="240" w:lineRule="auto"/>
              <w:ind w:firstLine="0"/>
              <w:jc w:val="left"/>
              <w:rPr>
                <w:rFonts w:eastAsia="Times New Roman"/>
                <w:color w:val="000000"/>
              </w:rPr>
            </w:pPr>
            <w:r>
              <w:rPr>
                <w:rFonts w:eastAsia="Times New Roman"/>
                <w:color w:val="000000"/>
              </w:rPr>
              <w:t>Cadastro de clientes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usuário para a criação </w:t>
            </w:r>
            <w:r>
              <w:rPr>
                <w:rFonts w:eastAsia="Times New Roman"/>
                <w:color w:val="000000"/>
              </w:rPr>
              <w:br w:type="textWrapping"/>
            </w:r>
            <w:r>
              <w:rPr>
                <w:rFonts w:eastAsia="Times New Roman"/>
                <w:color w:val="000000"/>
              </w:rPr>
              <w:t>do seu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RF003</w:t>
            </w:r>
          </w:p>
        </w:tc>
        <w:tc>
          <w:tcPr>
            <w:tcW w:w="2803" w:type="dxa"/>
            <w:noWrap/>
          </w:tcPr>
          <w:p>
            <w:pPr>
              <w:widowControl/>
              <w:spacing w:line="240" w:lineRule="auto"/>
              <w:ind w:firstLine="0"/>
              <w:jc w:val="left"/>
              <w:rPr>
                <w:rFonts w:eastAsia="Times New Roman"/>
                <w:color w:val="000000"/>
              </w:rPr>
            </w:pPr>
            <w:r>
              <w:rPr>
                <w:rFonts w:eastAsia="Times New Roman"/>
                <w:color w:val="000000"/>
              </w:rPr>
              <w:t>Login</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 todos os usuários</w:t>
            </w:r>
            <w:r>
              <w:rPr>
                <w:rFonts w:eastAsia="Times New Roman"/>
                <w:color w:val="000000"/>
              </w:rPr>
              <w:br w:type="textWrapping"/>
            </w:r>
            <w:r>
              <w:rPr>
                <w:rFonts w:eastAsia="Times New Roman"/>
                <w:color w:val="000000"/>
              </w:rPr>
              <w:t>para acessar sua conta cadastrada dentro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RF004</w:t>
            </w:r>
          </w:p>
        </w:tc>
        <w:tc>
          <w:tcPr>
            <w:tcW w:w="2803" w:type="dxa"/>
            <w:noWrap/>
          </w:tcPr>
          <w:p>
            <w:pPr>
              <w:widowControl/>
              <w:spacing w:line="240" w:lineRule="auto"/>
              <w:ind w:firstLine="0"/>
              <w:jc w:val="left"/>
              <w:rPr>
                <w:rFonts w:eastAsia="Times New Roman"/>
                <w:color w:val="000000"/>
              </w:rPr>
            </w:pPr>
            <w:r>
              <w:rPr>
                <w:rFonts w:eastAsia="Times New Roman"/>
                <w:color w:val="000000"/>
              </w:rPr>
              <w:t>Alteração das informações do cliente</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usuário logado em sua conta para</w:t>
            </w:r>
            <w:r>
              <w:rPr>
                <w:rFonts w:eastAsia="Times New Roman"/>
                <w:color w:val="000000"/>
              </w:rPr>
              <w:br w:type="textWrapping"/>
            </w:r>
            <w:r>
              <w:rPr>
                <w:rFonts w:eastAsia="Times New Roman"/>
                <w:color w:val="000000"/>
              </w:rPr>
              <w:t>fazer a alteração em relação as informações dele.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RF005</w:t>
            </w:r>
          </w:p>
        </w:tc>
        <w:tc>
          <w:tcPr>
            <w:tcW w:w="2803" w:type="dxa"/>
            <w:noWrap/>
          </w:tcPr>
          <w:p>
            <w:pPr>
              <w:widowControl/>
              <w:spacing w:line="240" w:lineRule="auto"/>
              <w:ind w:firstLine="0"/>
              <w:jc w:val="left"/>
              <w:rPr>
                <w:rFonts w:eastAsia="Times New Roman"/>
                <w:color w:val="000000"/>
              </w:rPr>
            </w:pPr>
            <w:r>
              <w:rPr>
                <w:rFonts w:eastAsia="Times New Roman"/>
                <w:color w:val="000000"/>
              </w:rPr>
              <w:t>Alteração da senha do cliente</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usuário logado em sua conta</w:t>
            </w:r>
            <w:r>
              <w:rPr>
                <w:rFonts w:eastAsia="Times New Roman"/>
                <w:color w:val="000000"/>
              </w:rPr>
              <w:br w:type="textWrapping"/>
            </w:r>
            <w:r>
              <w:rPr>
                <w:rFonts w:eastAsia="Times New Roman"/>
                <w:color w:val="000000"/>
              </w:rPr>
              <w:t>para fazer a alteração de sua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RF006</w:t>
            </w:r>
          </w:p>
        </w:tc>
        <w:tc>
          <w:tcPr>
            <w:tcW w:w="2803" w:type="dxa"/>
            <w:noWrap/>
          </w:tcPr>
          <w:p>
            <w:pPr>
              <w:widowControl/>
              <w:spacing w:line="240" w:lineRule="auto"/>
              <w:ind w:firstLine="0"/>
              <w:jc w:val="left"/>
              <w:rPr>
                <w:rFonts w:eastAsia="Times New Roman"/>
                <w:color w:val="000000"/>
              </w:rPr>
            </w:pPr>
            <w:r>
              <w:rPr>
                <w:rFonts w:eastAsia="Times New Roman"/>
                <w:color w:val="000000"/>
              </w:rPr>
              <w:t>Adicionar endereço ou alterar</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usuário logado em sua conta para adicionar um endereço a sua conta ou fazer a alteração dele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RF007</w:t>
            </w:r>
          </w:p>
        </w:tc>
        <w:tc>
          <w:tcPr>
            <w:tcW w:w="2803" w:type="dxa"/>
            <w:noWrap/>
          </w:tcPr>
          <w:p>
            <w:pPr>
              <w:widowControl/>
              <w:spacing w:line="240" w:lineRule="auto"/>
              <w:ind w:firstLine="0"/>
              <w:jc w:val="left"/>
              <w:rPr>
                <w:rFonts w:eastAsia="Times New Roman"/>
                <w:color w:val="000000"/>
              </w:rPr>
            </w:pPr>
            <w:r>
              <w:rPr>
                <w:rFonts w:eastAsia="Times New Roman"/>
                <w:color w:val="000000"/>
              </w:rPr>
              <w:t>Carrinho de compras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usuário para selecionar os produtos </w:t>
            </w:r>
            <w:r>
              <w:rPr>
                <w:rFonts w:eastAsia="Times New Roman"/>
                <w:color w:val="000000"/>
              </w:rPr>
              <w:br w:type="textWrapping"/>
            </w:r>
            <w:r>
              <w:rPr>
                <w:rFonts w:eastAsia="Times New Roman"/>
                <w:color w:val="000000"/>
              </w:rPr>
              <w:t>que tenha interesse em comprar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RF008</w:t>
            </w:r>
          </w:p>
        </w:tc>
        <w:tc>
          <w:tcPr>
            <w:tcW w:w="2803" w:type="dxa"/>
            <w:noWrap/>
          </w:tcPr>
          <w:p>
            <w:pPr>
              <w:widowControl/>
              <w:spacing w:line="240" w:lineRule="auto"/>
              <w:ind w:firstLine="0"/>
              <w:jc w:val="left"/>
              <w:rPr>
                <w:rFonts w:eastAsia="Times New Roman"/>
                <w:color w:val="000000"/>
              </w:rPr>
            </w:pPr>
            <w:r>
              <w:rPr>
                <w:rFonts w:eastAsia="Times New Roman"/>
                <w:color w:val="000000"/>
              </w:rPr>
              <w:t>Transportadora e método de pagamento</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usuário logado para selecionar</w:t>
            </w:r>
            <w:r>
              <w:rPr>
                <w:rFonts w:eastAsia="Times New Roman"/>
                <w:color w:val="000000"/>
              </w:rPr>
              <w:br w:type="textWrapping"/>
            </w:r>
            <w:r>
              <w:rPr>
                <w:rFonts w:eastAsia="Times New Roman"/>
                <w:color w:val="000000"/>
              </w:rPr>
              <w:t>a transportadora e o método de pagamento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RF009</w:t>
            </w:r>
          </w:p>
        </w:tc>
        <w:tc>
          <w:tcPr>
            <w:tcW w:w="2803" w:type="dxa"/>
            <w:noWrap/>
          </w:tcPr>
          <w:p>
            <w:pPr>
              <w:widowControl/>
              <w:spacing w:line="240" w:lineRule="auto"/>
              <w:ind w:firstLine="0"/>
              <w:jc w:val="left"/>
              <w:rPr>
                <w:rFonts w:eastAsia="Times New Roman"/>
                <w:color w:val="000000"/>
              </w:rPr>
            </w:pPr>
            <w:r>
              <w:rPr>
                <w:rFonts w:eastAsia="Times New Roman"/>
                <w:color w:val="000000"/>
              </w:rPr>
              <w:t>Remoção do cliente</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ype="textWrapping"/>
            </w:r>
            <w:r>
              <w:rPr>
                <w:rFonts w:eastAsia="Times New Roman"/>
                <w:color w:val="000000"/>
              </w:rPr>
              <w:t xml:space="preserve"> para a remoção de clientes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RF010</w:t>
            </w:r>
          </w:p>
        </w:tc>
        <w:tc>
          <w:tcPr>
            <w:tcW w:w="2803" w:type="dxa"/>
            <w:noWrap/>
          </w:tcPr>
          <w:p>
            <w:pPr>
              <w:widowControl/>
              <w:spacing w:line="240" w:lineRule="auto"/>
              <w:ind w:firstLine="0"/>
              <w:jc w:val="left"/>
              <w:rPr>
                <w:rFonts w:eastAsia="Times New Roman"/>
                <w:color w:val="000000"/>
              </w:rPr>
            </w:pPr>
            <w:r>
              <w:rPr>
                <w:rFonts w:eastAsia="Times New Roman"/>
                <w:color w:val="000000"/>
              </w:rPr>
              <w:t>Cadastro de produtos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administrador </w:t>
            </w:r>
            <w:r>
              <w:rPr>
                <w:rFonts w:eastAsia="Times New Roman"/>
                <w:color w:val="000000"/>
              </w:rPr>
              <w:br w:type="textWrapping"/>
            </w:r>
            <w:r>
              <w:rPr>
                <w:rFonts w:eastAsia="Times New Roman"/>
                <w:color w:val="000000"/>
              </w:rPr>
              <w:t>para o cadastro de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RF011</w:t>
            </w:r>
          </w:p>
        </w:tc>
        <w:tc>
          <w:tcPr>
            <w:tcW w:w="2803" w:type="dxa"/>
            <w:noWrap/>
          </w:tcPr>
          <w:p>
            <w:pPr>
              <w:widowControl/>
              <w:spacing w:line="240" w:lineRule="auto"/>
              <w:ind w:firstLine="0"/>
              <w:jc w:val="left"/>
              <w:rPr>
                <w:rFonts w:eastAsia="Times New Roman"/>
                <w:color w:val="000000"/>
              </w:rPr>
            </w:pPr>
            <w:r>
              <w:rPr>
                <w:rFonts w:eastAsia="Times New Roman"/>
                <w:color w:val="000000"/>
              </w:rPr>
              <w:t>Alteração das informações de produtos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ype="textWrapping"/>
            </w:r>
            <w:r>
              <w:rPr>
                <w:rFonts w:eastAsia="Times New Roman"/>
                <w:color w:val="000000"/>
              </w:rPr>
              <w:t>das informações do produto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RF012</w:t>
            </w:r>
          </w:p>
        </w:tc>
        <w:tc>
          <w:tcPr>
            <w:tcW w:w="2803" w:type="dxa"/>
            <w:noWrap/>
          </w:tcPr>
          <w:p>
            <w:pPr>
              <w:widowControl/>
              <w:spacing w:line="240" w:lineRule="auto"/>
              <w:ind w:firstLine="0"/>
              <w:jc w:val="left"/>
              <w:rPr>
                <w:rFonts w:eastAsia="Times New Roman"/>
                <w:color w:val="000000"/>
              </w:rPr>
            </w:pPr>
            <w:r>
              <w:rPr>
                <w:rFonts w:eastAsia="Times New Roman"/>
                <w:color w:val="000000"/>
              </w:rPr>
              <w:t>Remoção de produtos</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ype="textWrapping"/>
            </w:r>
            <w:r>
              <w:rPr>
                <w:rFonts w:eastAsia="Times New Roman"/>
                <w:color w:val="000000"/>
              </w:rPr>
              <w:t xml:space="preserve"> para a remoção de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RF013</w:t>
            </w:r>
          </w:p>
        </w:tc>
        <w:tc>
          <w:tcPr>
            <w:tcW w:w="2803" w:type="dxa"/>
            <w:noWrap/>
          </w:tcPr>
          <w:p>
            <w:pPr>
              <w:widowControl/>
              <w:spacing w:line="240" w:lineRule="auto"/>
              <w:ind w:firstLine="0"/>
              <w:jc w:val="left"/>
              <w:rPr>
                <w:rFonts w:eastAsia="Times New Roman"/>
                <w:color w:val="000000"/>
              </w:rPr>
            </w:pPr>
            <w:r>
              <w:rPr>
                <w:rFonts w:eastAsia="Times New Roman"/>
                <w:color w:val="000000"/>
              </w:rPr>
              <w:t>Cadastro de categorias</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ype="textWrapping"/>
            </w:r>
            <w:r>
              <w:rPr>
                <w:rFonts w:eastAsia="Times New Roman"/>
                <w:color w:val="000000"/>
              </w:rPr>
              <w:t xml:space="preserve"> para o cadastro de categorias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RF014</w:t>
            </w:r>
          </w:p>
        </w:tc>
        <w:tc>
          <w:tcPr>
            <w:tcW w:w="2803" w:type="dxa"/>
            <w:noWrap/>
          </w:tcPr>
          <w:p>
            <w:pPr>
              <w:widowControl/>
              <w:spacing w:line="240" w:lineRule="auto"/>
              <w:ind w:firstLine="0"/>
              <w:jc w:val="left"/>
              <w:rPr>
                <w:rFonts w:eastAsia="Times New Roman"/>
                <w:color w:val="000000"/>
              </w:rPr>
            </w:pPr>
            <w:r>
              <w:rPr>
                <w:rFonts w:eastAsia="Times New Roman"/>
                <w:color w:val="000000"/>
              </w:rPr>
              <w:t>Alteração das informações de categorias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ype="textWrapping"/>
            </w:r>
            <w:r>
              <w:rPr>
                <w:rFonts w:eastAsia="Times New Roman"/>
                <w:color w:val="000000"/>
              </w:rPr>
              <w:t>das informações da categoria cadastrada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RF015</w:t>
            </w:r>
          </w:p>
        </w:tc>
        <w:tc>
          <w:tcPr>
            <w:tcW w:w="2803" w:type="dxa"/>
            <w:noWrap/>
          </w:tcPr>
          <w:p>
            <w:pPr>
              <w:widowControl/>
              <w:spacing w:line="240" w:lineRule="auto"/>
              <w:ind w:firstLine="0"/>
              <w:jc w:val="left"/>
              <w:rPr>
                <w:rFonts w:eastAsia="Times New Roman"/>
                <w:color w:val="000000"/>
              </w:rPr>
            </w:pPr>
            <w:r>
              <w:rPr>
                <w:rFonts w:eastAsia="Times New Roman"/>
                <w:color w:val="000000"/>
              </w:rPr>
              <w:t>Remoção de categorias</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ype="textWrapping"/>
            </w:r>
            <w:r>
              <w:rPr>
                <w:rFonts w:eastAsia="Times New Roman"/>
                <w:color w:val="000000"/>
              </w:rPr>
              <w:t xml:space="preserve"> para a remoção de categorias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RF016</w:t>
            </w:r>
          </w:p>
        </w:tc>
        <w:tc>
          <w:tcPr>
            <w:tcW w:w="2803" w:type="dxa"/>
            <w:noWrap/>
          </w:tcPr>
          <w:p>
            <w:pPr>
              <w:widowControl/>
              <w:spacing w:line="240" w:lineRule="auto"/>
              <w:ind w:firstLine="0"/>
              <w:jc w:val="left"/>
              <w:rPr>
                <w:rFonts w:eastAsia="Times New Roman"/>
                <w:color w:val="000000"/>
              </w:rPr>
            </w:pPr>
            <w:r>
              <w:rPr>
                <w:rFonts w:eastAsia="Times New Roman"/>
                <w:color w:val="000000"/>
              </w:rPr>
              <w:t>Cadastro de subcategorias</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ype="textWrapping"/>
            </w:r>
            <w:r>
              <w:rPr>
                <w:rFonts w:eastAsia="Times New Roman"/>
                <w:color w:val="000000"/>
              </w:rPr>
              <w:t xml:space="preserve"> para o cadastro de subcategorias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RF017</w:t>
            </w:r>
          </w:p>
        </w:tc>
        <w:tc>
          <w:tcPr>
            <w:tcW w:w="2803" w:type="dxa"/>
            <w:noWrap/>
          </w:tcPr>
          <w:p>
            <w:pPr>
              <w:widowControl/>
              <w:spacing w:line="240" w:lineRule="auto"/>
              <w:ind w:firstLine="0"/>
              <w:jc w:val="left"/>
              <w:rPr>
                <w:rFonts w:eastAsia="Times New Roman"/>
                <w:color w:val="000000"/>
              </w:rPr>
            </w:pPr>
            <w:r>
              <w:rPr>
                <w:rFonts w:eastAsia="Times New Roman"/>
                <w:color w:val="000000"/>
              </w:rPr>
              <w:t>Alteração das informações de subcategorias</w:t>
            </w:r>
          </w:p>
        </w:tc>
        <w:tc>
          <w:tcPr>
            <w:tcW w:w="5040" w:type="dxa"/>
          </w:tcPr>
          <w:p>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ype="textWrapping"/>
            </w:r>
            <w:r>
              <w:rPr>
                <w:rFonts w:eastAsia="Times New Roman"/>
                <w:color w:val="000000"/>
              </w:rPr>
              <w:t>das informações da subcategoria cadastrada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57" w:type="dxa"/>
            <w:noWrap/>
          </w:tcPr>
          <w:p>
            <w:pPr>
              <w:widowControl/>
              <w:spacing w:line="240" w:lineRule="auto"/>
              <w:ind w:firstLine="0"/>
              <w:jc w:val="left"/>
              <w:rPr>
                <w:rFonts w:eastAsia="Times New Roman"/>
                <w:color w:val="000000"/>
              </w:rPr>
            </w:pPr>
            <w:r>
              <w:rPr>
                <w:rFonts w:eastAsia="Times New Roman"/>
                <w:color w:val="000000"/>
              </w:rPr>
              <w:t>RF018</w:t>
            </w:r>
          </w:p>
        </w:tc>
        <w:tc>
          <w:tcPr>
            <w:tcW w:w="2803" w:type="dxa"/>
            <w:noWrap/>
          </w:tcPr>
          <w:p>
            <w:pPr>
              <w:widowControl/>
              <w:spacing w:line="240" w:lineRule="auto"/>
              <w:ind w:firstLine="0"/>
              <w:jc w:val="left"/>
              <w:rPr>
                <w:rFonts w:eastAsia="Times New Roman"/>
                <w:color w:val="000000"/>
              </w:rPr>
            </w:pPr>
            <w:r>
              <w:rPr>
                <w:rFonts w:eastAsia="Times New Roman"/>
                <w:color w:val="000000"/>
              </w:rPr>
              <w:t>Remoção das subcategorias</w:t>
            </w:r>
          </w:p>
        </w:tc>
        <w:tc>
          <w:tcPr>
            <w:tcW w:w="5040" w:type="dxa"/>
          </w:tcPr>
          <w:p>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ype="textWrapping"/>
            </w:r>
            <w:r>
              <w:rPr>
                <w:rFonts w:eastAsia="Times New Roman"/>
                <w:color w:val="000000"/>
              </w:rPr>
              <w:t xml:space="preserve"> para a remoção das subcategorias</w:t>
            </w:r>
          </w:p>
        </w:tc>
      </w:tr>
    </w:tbl>
    <w:p>
      <w:pPr>
        <w:spacing w:line="360" w:lineRule="auto"/>
        <w:ind w:firstLine="0"/>
        <w:rPr>
          <w:color w:val="000000"/>
          <w:sz w:val="22"/>
          <w:szCs w:val="22"/>
        </w:rPr>
      </w:pPr>
    </w:p>
    <w:p>
      <w:pPr>
        <w:pStyle w:val="4"/>
        <w:spacing w:before="0" w:after="0" w:line="360" w:lineRule="auto"/>
        <w:rPr>
          <w:b/>
          <w:bCs/>
        </w:rPr>
      </w:pPr>
      <w:bookmarkStart w:id="16" w:name="_Toc119164370"/>
      <w:bookmarkStart w:id="17" w:name="_Toc139383396"/>
      <w:r>
        <w:rPr>
          <w:b/>
          <w:bCs/>
        </w:rPr>
        <w:t>5.2.2 Requisitos não funcionais</w:t>
      </w:r>
      <w:bookmarkEnd w:id="16"/>
      <w:bookmarkEnd w:id="17"/>
      <w:r>
        <w:rPr>
          <w:b/>
          <w:bCs/>
        </w:rPr>
        <w:t xml:space="preserve"> </w:t>
      </w:r>
    </w:p>
    <w:p>
      <w:pPr>
        <w:spacing w:line="360" w:lineRule="auto"/>
      </w:pPr>
      <w: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 de forma implícita. Qualidades específicas descritas nos termos de desempenho, usabilidade, confiabilidade, segurança, disponibilidade, manutenção e tecnologias envolvidas.</w:t>
      </w:r>
    </w:p>
    <w:p>
      <w:pPr>
        <w:spacing w:line="360" w:lineRule="auto"/>
        <w:ind w:firstLine="0"/>
      </w:pPr>
    </w:p>
    <w:tbl>
      <w:tblPr>
        <w:tblStyle w:val="1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195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Código</w:t>
            </w:r>
          </w:p>
        </w:tc>
        <w:tc>
          <w:tcPr>
            <w:tcW w:w="1950" w:type="dxa"/>
            <w:noWrap/>
          </w:tcPr>
          <w:p>
            <w:pPr>
              <w:widowControl/>
              <w:spacing w:line="240" w:lineRule="auto"/>
              <w:ind w:firstLine="0"/>
              <w:jc w:val="center"/>
              <w:rPr>
                <w:rFonts w:eastAsia="Times New Roman"/>
                <w:color w:val="000000"/>
              </w:rPr>
            </w:pPr>
            <w:r>
              <w:rPr>
                <w:rFonts w:eastAsia="Times New Roman"/>
                <w:color w:val="000000"/>
              </w:rPr>
              <w:t>Identificação</w:t>
            </w:r>
          </w:p>
        </w:tc>
        <w:tc>
          <w:tcPr>
            <w:tcW w:w="5580" w:type="dxa"/>
            <w:noWrap/>
          </w:tcPr>
          <w:p>
            <w:pPr>
              <w:widowControl/>
              <w:spacing w:line="240" w:lineRule="auto"/>
              <w:ind w:firstLine="0"/>
              <w:jc w:val="center"/>
              <w:rPr>
                <w:rFonts w:eastAsia="Times New Roman"/>
                <w:color w:val="000000"/>
              </w:rPr>
            </w:pPr>
            <w:r>
              <w:rPr>
                <w:rFonts w:eastAsia="Times New Roman"/>
                <w:color w:val="000000"/>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RNF001</w:t>
            </w:r>
          </w:p>
        </w:tc>
        <w:tc>
          <w:tcPr>
            <w:tcW w:w="1950" w:type="dxa"/>
            <w:noWrap/>
          </w:tcPr>
          <w:p>
            <w:pPr>
              <w:widowControl/>
              <w:spacing w:line="240" w:lineRule="auto"/>
              <w:ind w:firstLine="0"/>
              <w:jc w:val="center"/>
              <w:rPr>
                <w:rFonts w:eastAsia="Times New Roman"/>
                <w:color w:val="000000"/>
              </w:rPr>
            </w:pPr>
            <w:r>
              <w:rPr>
                <w:rFonts w:eastAsia="Times New Roman"/>
                <w:color w:val="000000"/>
              </w:rPr>
              <w:t>Desempenho</w:t>
            </w:r>
          </w:p>
        </w:tc>
        <w:tc>
          <w:tcPr>
            <w:tcW w:w="5580" w:type="dxa"/>
            <w:noWrap/>
          </w:tcPr>
          <w:p>
            <w:pPr>
              <w:widowControl/>
              <w:spacing w:line="240" w:lineRule="auto"/>
              <w:ind w:firstLine="0"/>
              <w:jc w:val="left"/>
              <w:rPr>
                <w:rFonts w:eastAsia="Times New Roman"/>
                <w:color w:val="000000"/>
              </w:rPr>
            </w:pPr>
            <w:r>
              <w:rPr>
                <w:rFonts w:eastAsia="Times New Roman"/>
                <w:color w:val="000000"/>
              </w:rPr>
              <w:t>O tempo de resposta do sistema fica entre 0.1s - 1s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RNF002</w:t>
            </w:r>
          </w:p>
        </w:tc>
        <w:tc>
          <w:tcPr>
            <w:tcW w:w="1950" w:type="dxa"/>
            <w:noWrap/>
          </w:tcPr>
          <w:p>
            <w:pPr>
              <w:widowControl/>
              <w:spacing w:line="240" w:lineRule="auto"/>
              <w:ind w:firstLine="0"/>
              <w:jc w:val="center"/>
              <w:rPr>
                <w:rFonts w:eastAsia="Times New Roman"/>
                <w:color w:val="000000"/>
              </w:rPr>
            </w:pPr>
            <w:r>
              <w:rPr>
                <w:rFonts w:eastAsia="Times New Roman"/>
                <w:color w:val="000000"/>
              </w:rPr>
              <w:t>Controles de acesso</w:t>
            </w:r>
          </w:p>
        </w:tc>
        <w:tc>
          <w:tcPr>
            <w:tcW w:w="5580" w:type="dxa"/>
          </w:tcPr>
          <w:p>
            <w:pPr>
              <w:widowControl/>
              <w:spacing w:line="240" w:lineRule="auto"/>
              <w:ind w:firstLine="0"/>
              <w:jc w:val="left"/>
              <w:rPr>
                <w:rFonts w:eastAsia="Times New Roman"/>
                <w:color w:val="000000"/>
              </w:rPr>
            </w:pPr>
            <w:r>
              <w:rPr>
                <w:rFonts w:eastAsia="Times New Roman"/>
                <w:color w:val="000000"/>
              </w:rPr>
              <w:t>O sistema terá controle de acesso entre as páginas,</w:t>
            </w:r>
            <w:r>
              <w:rPr>
                <w:rFonts w:eastAsia="Times New Roman"/>
                <w:color w:val="000000"/>
              </w:rPr>
              <w:br w:type="textWrapping"/>
            </w:r>
            <w:r>
              <w:rPr>
                <w:rFonts w:eastAsia="Times New Roman"/>
                <w:color w:val="000000"/>
              </w:rPr>
              <w:t>onde será feito o controle por sessões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RNF003</w:t>
            </w:r>
          </w:p>
        </w:tc>
        <w:tc>
          <w:tcPr>
            <w:tcW w:w="1950" w:type="dxa"/>
          </w:tcPr>
          <w:p>
            <w:pPr>
              <w:widowControl/>
              <w:spacing w:line="240" w:lineRule="auto"/>
              <w:ind w:firstLine="0"/>
              <w:jc w:val="center"/>
              <w:rPr>
                <w:rFonts w:eastAsia="Times New Roman"/>
                <w:color w:val="000000"/>
              </w:rPr>
            </w:pPr>
            <w:r>
              <w:rPr>
                <w:rFonts w:eastAsia="Times New Roman"/>
                <w:color w:val="000000"/>
              </w:rPr>
              <w:t>Portabilidade à diversos dispositivos</w:t>
            </w:r>
          </w:p>
        </w:tc>
        <w:tc>
          <w:tcPr>
            <w:tcW w:w="5580" w:type="dxa"/>
          </w:tcPr>
          <w:p>
            <w:pPr>
              <w:widowControl/>
              <w:spacing w:line="240" w:lineRule="auto"/>
              <w:ind w:firstLine="0"/>
              <w:jc w:val="left"/>
              <w:rPr>
                <w:rFonts w:eastAsia="Times New Roman"/>
                <w:color w:val="000000"/>
              </w:rPr>
            </w:pPr>
            <w:r>
              <w:rPr>
                <w:rFonts w:eastAsia="Times New Roman"/>
                <w:color w:val="000000"/>
              </w:rPr>
              <w:t>O sistema terá suporte de tela para diversos tipos de</w:t>
            </w:r>
            <w:r>
              <w:rPr>
                <w:rFonts w:eastAsia="Times New Roman"/>
                <w:color w:val="000000"/>
              </w:rPr>
              <w:br w:type="textWrapping"/>
            </w:r>
            <w:r>
              <w:rPr>
                <w:rFonts w:eastAsia="Times New Roman"/>
                <w:color w:val="000000"/>
              </w:rPr>
              <w:t>resolução e tamanhos de tela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RNF004</w:t>
            </w:r>
          </w:p>
        </w:tc>
        <w:tc>
          <w:tcPr>
            <w:tcW w:w="1950" w:type="dxa"/>
            <w:noWrap/>
          </w:tcPr>
          <w:p>
            <w:pPr>
              <w:widowControl/>
              <w:spacing w:line="240" w:lineRule="auto"/>
              <w:ind w:firstLine="0"/>
              <w:jc w:val="center"/>
              <w:rPr>
                <w:rFonts w:eastAsia="Times New Roman"/>
                <w:color w:val="000000"/>
              </w:rPr>
            </w:pPr>
            <w:r>
              <w:rPr>
                <w:rFonts w:eastAsia="Times New Roman"/>
                <w:color w:val="000000"/>
              </w:rPr>
              <w:t>Segurança</w:t>
            </w:r>
          </w:p>
        </w:tc>
        <w:tc>
          <w:tcPr>
            <w:tcW w:w="5580" w:type="dxa"/>
          </w:tcPr>
          <w:p>
            <w:pPr>
              <w:widowControl/>
              <w:spacing w:line="240" w:lineRule="auto"/>
              <w:ind w:firstLine="0"/>
              <w:jc w:val="left"/>
              <w:rPr>
                <w:rFonts w:eastAsia="Times New Roman"/>
                <w:color w:val="000000"/>
              </w:rPr>
            </w:pPr>
            <w:r>
              <w:rPr>
                <w:rFonts w:eastAsia="Times New Roman"/>
                <w:color w:val="000000"/>
              </w:rPr>
              <w:t>O sistema terá proteções em diversas etapas contra o uso indevido de dados,</w:t>
            </w:r>
            <w:r>
              <w:rPr>
                <w:rFonts w:eastAsia="Times New Roman"/>
                <w:color w:val="000000"/>
              </w:rPr>
              <w:br w:type="textWrapping"/>
            </w:r>
            <w:r>
              <w:rPr>
                <w:rFonts w:eastAsia="Times New Roman"/>
                <w:color w:val="000000"/>
              </w:rPr>
              <w:t>principalmente para intenções maliciosas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RNF005</w:t>
            </w:r>
          </w:p>
        </w:tc>
        <w:tc>
          <w:tcPr>
            <w:tcW w:w="1950" w:type="dxa"/>
            <w:noWrap/>
          </w:tcPr>
          <w:p>
            <w:pPr>
              <w:widowControl/>
              <w:spacing w:line="240" w:lineRule="auto"/>
              <w:ind w:firstLine="0"/>
              <w:jc w:val="center"/>
              <w:rPr>
                <w:rFonts w:eastAsia="Times New Roman"/>
                <w:color w:val="000000"/>
              </w:rPr>
            </w:pPr>
            <w:r>
              <w:rPr>
                <w:rFonts w:eastAsia="Times New Roman"/>
                <w:color w:val="000000"/>
              </w:rPr>
              <w:t>Confiabilidade</w:t>
            </w:r>
          </w:p>
        </w:tc>
        <w:tc>
          <w:tcPr>
            <w:tcW w:w="5580" w:type="dxa"/>
            <w:noWrap/>
          </w:tcPr>
          <w:p>
            <w:pPr>
              <w:widowControl/>
              <w:spacing w:line="240" w:lineRule="auto"/>
              <w:ind w:firstLine="0"/>
              <w:jc w:val="left"/>
              <w:rPr>
                <w:rFonts w:eastAsia="Times New Roman"/>
                <w:color w:val="000000"/>
              </w:rPr>
            </w:pPr>
            <w:r>
              <w:rPr>
                <w:rFonts w:eastAsia="Times New Roman"/>
                <w:color w:val="000000"/>
              </w:rPr>
              <w:t>O sistema terá criptografia de dados sensíveis da parte do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RNF006</w:t>
            </w:r>
          </w:p>
        </w:tc>
        <w:tc>
          <w:tcPr>
            <w:tcW w:w="1950" w:type="dxa"/>
            <w:noWrap/>
          </w:tcPr>
          <w:p>
            <w:pPr>
              <w:widowControl/>
              <w:spacing w:line="240" w:lineRule="auto"/>
              <w:ind w:firstLine="0"/>
              <w:jc w:val="center"/>
              <w:rPr>
                <w:rFonts w:eastAsia="Times New Roman"/>
                <w:color w:val="000000"/>
              </w:rPr>
            </w:pPr>
            <w:r>
              <w:rPr>
                <w:rFonts w:eastAsia="Times New Roman"/>
                <w:color w:val="000000"/>
              </w:rPr>
              <w:t>Usabilidade</w:t>
            </w:r>
          </w:p>
        </w:tc>
        <w:tc>
          <w:tcPr>
            <w:tcW w:w="5580" w:type="dxa"/>
          </w:tcPr>
          <w:p>
            <w:pPr>
              <w:widowControl/>
              <w:spacing w:line="240" w:lineRule="auto"/>
              <w:ind w:firstLine="0"/>
              <w:jc w:val="left"/>
              <w:rPr>
                <w:rFonts w:eastAsia="Times New Roman"/>
                <w:color w:val="000000"/>
              </w:rPr>
            </w:pPr>
            <w:r>
              <w:rPr>
                <w:rFonts w:eastAsia="Times New Roman"/>
                <w:color w:val="000000"/>
              </w:rPr>
              <w:t>O sistema terá diversas funcionalidades disponibilizadas para o usuário, porém</w:t>
            </w:r>
            <w:r>
              <w:rPr>
                <w:rFonts w:eastAsia="Times New Roman"/>
                <w:color w:val="000000"/>
              </w:rPr>
              <w:br w:type="textWrapping"/>
            </w:r>
            <w:r>
              <w:rPr>
                <w:rFonts w:eastAsia="Times New Roman"/>
                <w:color w:val="000000"/>
              </w:rPr>
              <w:t>de fácil acesso e compreensão.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110" w:type="dxa"/>
            <w:noWrap/>
          </w:tcPr>
          <w:p>
            <w:pPr>
              <w:widowControl/>
              <w:spacing w:line="240" w:lineRule="auto"/>
              <w:ind w:firstLine="0"/>
              <w:jc w:val="center"/>
              <w:rPr>
                <w:rFonts w:eastAsia="Times New Roman"/>
                <w:color w:val="000000"/>
              </w:rPr>
            </w:pPr>
            <w:r>
              <w:rPr>
                <w:rFonts w:eastAsia="Times New Roman"/>
                <w:color w:val="000000"/>
              </w:rPr>
              <w:t>RNF007</w:t>
            </w:r>
          </w:p>
        </w:tc>
        <w:tc>
          <w:tcPr>
            <w:tcW w:w="1950" w:type="dxa"/>
            <w:noWrap/>
          </w:tcPr>
          <w:p>
            <w:pPr>
              <w:widowControl/>
              <w:spacing w:line="240" w:lineRule="auto"/>
              <w:ind w:firstLine="0"/>
              <w:jc w:val="center"/>
              <w:rPr>
                <w:rFonts w:eastAsia="Times New Roman"/>
                <w:color w:val="000000"/>
              </w:rPr>
            </w:pPr>
            <w:r>
              <w:rPr>
                <w:rFonts w:eastAsia="Times New Roman"/>
                <w:color w:val="000000"/>
              </w:rPr>
              <w:t>Acessibilidade</w:t>
            </w:r>
          </w:p>
        </w:tc>
        <w:tc>
          <w:tcPr>
            <w:tcW w:w="5580" w:type="dxa"/>
          </w:tcPr>
          <w:p>
            <w:pPr>
              <w:widowControl/>
              <w:spacing w:line="240" w:lineRule="auto"/>
              <w:ind w:firstLine="0"/>
              <w:jc w:val="left"/>
              <w:rPr>
                <w:rFonts w:eastAsia="Times New Roman"/>
                <w:color w:val="000000"/>
              </w:rPr>
            </w:pPr>
            <w:r>
              <w:rPr>
                <w:rFonts w:eastAsia="Times New Roman"/>
                <w:color w:val="000000"/>
              </w:rPr>
              <w:t>O sistema terá o tema claro e escuro para melhor conforto ocular e terá</w:t>
            </w:r>
            <w:r>
              <w:rPr>
                <w:rFonts w:eastAsia="Times New Roman"/>
                <w:color w:val="000000"/>
              </w:rPr>
              <w:br w:type="textWrapping"/>
            </w:r>
            <w:r>
              <w:rPr>
                <w:rFonts w:eastAsia="Times New Roman"/>
                <w:color w:val="000000"/>
              </w:rPr>
              <w:t>acessibilidade nos inputs e descrições pelo site, auxiliando o usuário na escolha dos produtos</w:t>
            </w:r>
          </w:p>
        </w:tc>
      </w:tr>
    </w:tbl>
    <w:p>
      <w:pPr>
        <w:ind w:firstLine="0"/>
      </w:pPr>
      <w:r>
        <w:br w:type="page"/>
      </w:r>
    </w:p>
    <w:p>
      <w:pPr>
        <w:pStyle w:val="3"/>
        <w:numPr>
          <w:ilvl w:val="1"/>
          <w:numId w:val="3"/>
        </w:numPr>
      </w:pPr>
      <w:r>
        <w:t xml:space="preserve"> </w:t>
      </w:r>
      <w:bookmarkStart w:id="18" w:name="_Toc139383397"/>
      <w:bookmarkStart w:id="19" w:name="_Toc119164371"/>
      <w:r>
        <w:t>Diagrama de Contexto</w:t>
      </w:r>
      <w:bookmarkEnd w:id="18"/>
      <w:bookmarkEnd w:id="19"/>
    </w:p>
    <w:p>
      <w:pPr>
        <w:spacing w:line="360" w:lineRule="auto"/>
      </w:pPr>
      <w:r>
        <w:t>O diagrama de contexto apresenta fluxos de dados unificados em um sistema único, onde entidades externas fazem a comunicação com o sistema, recebendo e devolvendo informações para o bom funcionamento dele.</w:t>
      </w:r>
    </w:p>
    <w:p/>
    <w:p>
      <w:pPr>
        <w:ind w:firstLine="0"/>
        <w:rPr>
          <w:color w:val="000000"/>
          <w:sz w:val="20"/>
          <w:szCs w:val="20"/>
        </w:rPr>
      </w:pPr>
      <w:r>
        <w:rPr>
          <w:b/>
          <w:bCs/>
          <w:sz w:val="20"/>
          <w:szCs w:val="20"/>
        </w:rPr>
        <w:t>Fonte: O autor, 2023</w:t>
      </w:r>
    </w:p>
    <w:p/>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color w:val="000000"/>
        </w:rPr>
      </w:pPr>
      <w:r>
        <w:drawing>
          <wp:inline distT="0" distB="0" distL="114300" distR="114300">
            <wp:extent cx="5419090" cy="3486150"/>
            <wp:effectExtent l="0" t="0" r="10160" b="0"/>
            <wp:docPr id="1" name="Imagem 1" descr="diagrama-de-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de-contexto"/>
                    <pic:cNvPicPr>
                      <a:picLocks noChangeAspect="1"/>
                    </pic:cNvPicPr>
                  </pic:nvPicPr>
                  <pic:blipFill>
                    <a:blip r:embed="rId11"/>
                    <a:stretch>
                      <a:fillRect/>
                    </a:stretch>
                  </pic:blipFill>
                  <pic:spPr>
                    <a:xfrm>
                      <a:off x="0" y="0"/>
                      <a:ext cx="5419090" cy="348615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141"/>
        <w:rPr>
          <w:color w:val="000000"/>
        </w:rPr>
      </w:pPr>
    </w:p>
    <w:p/>
    <w:p>
      <w:pPr>
        <w:ind w:firstLine="0"/>
      </w:pPr>
    </w:p>
    <w:p>
      <w:pPr>
        <w:ind w:firstLine="0"/>
      </w:pPr>
    </w:p>
    <w:p>
      <w:pPr>
        <w:pStyle w:val="3"/>
        <w:numPr>
          <w:ilvl w:val="1"/>
          <w:numId w:val="3"/>
        </w:numPr>
      </w:pPr>
      <w:bookmarkStart w:id="20" w:name="_Toc119164372"/>
      <w:bookmarkStart w:id="21" w:name="_Toc139383398"/>
      <w:r>
        <w:t>Diagrama de Fluxo de dados</w:t>
      </w:r>
      <w:bookmarkEnd w:id="20"/>
      <w:bookmarkEnd w:id="21"/>
    </w:p>
    <w:p>
      <w:pPr>
        <w:spacing w:line="360" w:lineRule="auto"/>
      </w:pPr>
      <w:commentRangeStart w:id="2"/>
      <w:r>
        <w:t>O</w:t>
      </w:r>
      <w:commentRangeEnd w:id="2"/>
      <w:r>
        <w:rPr>
          <w:rStyle w:val="7"/>
        </w:rPr>
        <w:commentReference w:id="2"/>
      </w:r>
      <w:r>
        <w:t xml:space="preserve"> diagrama de fluxo de dados tem como objetivo, ilustrar como os dados fluem dentro do sistema através de um processo ou um conjunto de processos, usando dados armazenados dentro das entidades do sistema e fluindo eles para serem processados e armazenados mediante o uso do sistema pelo usuário. Os componentes que são usados para ilustrar esse fluxo é a Entidade externa processo, armazenamento de dados e o fluxo de dados. É necessário o uso desse diagrama, para obtermos uma visão mais clara dos dados fluindo e como são manipulados dentro do sistema e assim, ajudando a melhorar os processos, garantindo um bom uso dos dados.</w:t>
      </w:r>
    </w:p>
    <w:p>
      <w:pPr>
        <w:ind w:firstLine="0"/>
      </w:pPr>
      <w:r>
        <w:drawing>
          <wp:inline distT="0" distB="0" distL="0" distR="0">
            <wp:extent cx="5718810" cy="3299460"/>
            <wp:effectExtent l="0" t="0" r="0" b="0"/>
            <wp:docPr id="966806617"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6617" name="Imagem 2" descr="Diagrama, Desenho técnico&#10;&#10;Descrição gerada automaticament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8810" cy="3299460"/>
                    </a:xfrm>
                    <a:prstGeom prst="rect">
                      <a:avLst/>
                    </a:prstGeom>
                  </pic:spPr>
                </pic:pic>
              </a:graphicData>
            </a:graphic>
          </wp:inline>
        </w:drawing>
      </w:r>
    </w:p>
    <w:p>
      <w:pPr>
        <w:rPr>
          <w:b/>
          <w:bCs/>
          <w:sz w:val="20"/>
          <w:szCs w:val="20"/>
        </w:rPr>
      </w:pPr>
      <w:r>
        <w:t xml:space="preserve">     </w:t>
      </w:r>
      <w:r>
        <w:rPr>
          <w:b/>
          <w:bCs/>
          <w:sz w:val="20"/>
          <w:szCs w:val="20"/>
        </w:rPr>
        <w:t>Fonte: O autor, 2023</w:t>
      </w:r>
    </w:p>
    <w:p>
      <w:pPr>
        <w:rPr>
          <w:ins w:id="165" w:author="Aparecida" w:date="2023-07-29T20:21:00Z"/>
          <w:b/>
          <w:bCs/>
          <w:sz w:val="20"/>
          <w:szCs w:val="20"/>
        </w:rPr>
      </w:pPr>
    </w:p>
    <w:p>
      <w:pPr>
        <w:rPr>
          <w:ins w:id="166" w:author="Aparecida" w:date="2023-07-29T20:21:00Z"/>
          <w:b/>
          <w:bCs/>
          <w:sz w:val="20"/>
          <w:szCs w:val="20"/>
        </w:rPr>
      </w:pPr>
    </w:p>
    <w:p>
      <w:pPr>
        <w:rPr>
          <w:ins w:id="167" w:author="Aparecida" w:date="2023-07-29T20:21:00Z"/>
          <w:b/>
          <w:bCs/>
          <w:sz w:val="20"/>
          <w:szCs w:val="20"/>
        </w:rPr>
      </w:pPr>
    </w:p>
    <w:p>
      <w:pPr>
        <w:rPr>
          <w:ins w:id="168" w:author="Aparecida" w:date="2023-07-29T20:21:00Z"/>
          <w:b/>
          <w:bCs/>
          <w:sz w:val="20"/>
          <w:szCs w:val="20"/>
        </w:rPr>
      </w:pPr>
    </w:p>
    <w:p>
      <w:pPr>
        <w:rPr>
          <w:ins w:id="169" w:author="Aparecida" w:date="2023-07-29T20:21:00Z"/>
          <w:b/>
          <w:bCs/>
          <w:sz w:val="20"/>
          <w:szCs w:val="20"/>
        </w:rPr>
      </w:pPr>
    </w:p>
    <w:p>
      <w:pPr>
        <w:rPr>
          <w:ins w:id="170" w:author="Aparecida" w:date="2023-07-29T20:21:00Z"/>
          <w:b/>
          <w:bCs/>
          <w:sz w:val="20"/>
          <w:szCs w:val="20"/>
        </w:rPr>
      </w:pPr>
    </w:p>
    <w:p>
      <w:pPr>
        <w:rPr>
          <w:ins w:id="171" w:author="Aparecida" w:date="2023-07-29T20:21:00Z"/>
          <w:b/>
          <w:bCs/>
          <w:sz w:val="20"/>
          <w:szCs w:val="20"/>
        </w:rPr>
      </w:pPr>
    </w:p>
    <w:p>
      <w:pPr>
        <w:rPr>
          <w:ins w:id="172" w:author="Aparecida" w:date="2023-07-29T20:21:00Z"/>
          <w:b/>
          <w:bCs/>
          <w:sz w:val="20"/>
          <w:szCs w:val="20"/>
        </w:rPr>
      </w:pPr>
    </w:p>
    <w:p>
      <w:pPr>
        <w:rPr>
          <w:ins w:id="173" w:author="Aparecida" w:date="2023-07-29T20:21:00Z"/>
          <w:b/>
          <w:bCs/>
          <w:sz w:val="20"/>
          <w:szCs w:val="20"/>
        </w:rPr>
      </w:pPr>
    </w:p>
    <w:p>
      <w:pPr>
        <w:rPr>
          <w:ins w:id="174" w:author="Aparecida" w:date="2023-07-29T20:21:00Z"/>
          <w:b/>
          <w:bCs/>
          <w:sz w:val="20"/>
          <w:szCs w:val="20"/>
        </w:rPr>
      </w:pPr>
    </w:p>
    <w:p>
      <w:pPr>
        <w:rPr>
          <w:ins w:id="175" w:author="Aparecida" w:date="2023-07-29T20:21:00Z"/>
          <w:b/>
          <w:bCs/>
          <w:sz w:val="20"/>
          <w:szCs w:val="20"/>
        </w:rPr>
      </w:pPr>
    </w:p>
    <w:p>
      <w:pPr>
        <w:rPr>
          <w:b/>
          <w:bCs/>
          <w:sz w:val="20"/>
          <w:szCs w:val="20"/>
        </w:rPr>
      </w:pPr>
    </w:p>
    <w:p>
      <w:pPr>
        <w:pStyle w:val="3"/>
        <w:numPr>
          <w:ilvl w:val="1"/>
          <w:numId w:val="3"/>
        </w:numPr>
        <w:ind w:left="578" w:hanging="578"/>
      </w:pPr>
      <w:bookmarkStart w:id="22" w:name="_Toc139383399"/>
      <w:bookmarkStart w:id="23" w:name="_Toc119164373"/>
      <w:r>
        <w:t>Diagrama de Entidade e relacionamento</w:t>
      </w:r>
      <w:bookmarkEnd w:id="22"/>
      <w:bookmarkEnd w:id="23"/>
    </w:p>
    <w:p>
      <w:pPr>
        <w:spacing w:line="360" w:lineRule="auto"/>
      </w:pPr>
      <w:commentRangeStart w:id="3"/>
      <w:r>
        <w:t>O</w:t>
      </w:r>
      <w:commentRangeEnd w:id="3"/>
      <w:r>
        <w:rPr>
          <w:rStyle w:val="7"/>
        </w:rPr>
        <w:commentReference w:id="3"/>
      </w:r>
      <w:r>
        <w:t xml:space="preserve"> DER (diagrama de entidade e relacionamento), tem por objetivo ilustrar as pessoas, os objetos e conceitos, colocando-os dentro de entidades. Essas entidades, se relacionam entre si e dentro delas, tem propriedades e atributos de acordo com a necessidade, trazendo para a realidade as informações interessantes e de forma mais intuitivo, para então fazer a criação do banco de dado.</w:t>
      </w:r>
    </w:p>
    <w:p/>
    <w:p>
      <w:pPr>
        <w:ind w:firstLine="0"/>
      </w:pPr>
      <w:r>
        <w:drawing>
          <wp:inline distT="0" distB="0" distL="114300" distR="114300">
            <wp:extent cx="5718810" cy="4309110"/>
            <wp:effectExtent l="0" t="0" r="0" b="0"/>
            <wp:docPr id="3" name="Imagem 3" descr="diagrama-entidade-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entidade-relacionamento"/>
                    <pic:cNvPicPr>
                      <a:picLocks noChangeAspect="1"/>
                    </pic:cNvPicPr>
                  </pic:nvPicPr>
                  <pic:blipFill>
                    <a:blip r:embed="rId13"/>
                    <a:stretch>
                      <a:fillRect/>
                    </a:stretch>
                  </pic:blipFill>
                  <pic:spPr>
                    <a:xfrm>
                      <a:off x="0" y="0"/>
                      <a:ext cx="5718810" cy="4309110"/>
                    </a:xfrm>
                    <a:prstGeom prst="rect">
                      <a:avLst/>
                    </a:prstGeom>
                  </pic:spPr>
                </pic:pic>
              </a:graphicData>
            </a:graphic>
          </wp:inline>
        </w:drawing>
      </w:r>
    </w:p>
    <w:p>
      <w:pPr>
        <w:ind w:firstLine="0"/>
        <w:rPr>
          <w:ins w:id="176" w:author="Aparecida" w:date="2023-07-29T20:21:00Z"/>
          <w:b/>
          <w:bCs/>
          <w:sz w:val="20"/>
          <w:szCs w:val="20"/>
        </w:rPr>
      </w:pPr>
      <w:r>
        <w:t xml:space="preserve"> </w:t>
      </w:r>
      <w:r>
        <w:rPr>
          <w:b/>
          <w:bCs/>
          <w:sz w:val="20"/>
          <w:szCs w:val="20"/>
        </w:rPr>
        <w:t>Fonte: O autor, 2022</w:t>
      </w:r>
    </w:p>
    <w:p>
      <w:pPr>
        <w:ind w:firstLine="0"/>
        <w:rPr>
          <w:ins w:id="177" w:author="Aparecida" w:date="2023-07-29T20:21:00Z"/>
          <w:b/>
          <w:bCs/>
          <w:sz w:val="20"/>
          <w:szCs w:val="20"/>
        </w:rPr>
      </w:pPr>
    </w:p>
    <w:p>
      <w:pPr>
        <w:ind w:firstLine="0"/>
        <w:rPr>
          <w:ins w:id="178" w:author="Aparecida" w:date="2023-07-29T20:21:00Z"/>
          <w:b/>
          <w:bCs/>
          <w:sz w:val="20"/>
          <w:szCs w:val="20"/>
        </w:rPr>
      </w:pPr>
    </w:p>
    <w:p>
      <w:pPr>
        <w:ind w:firstLine="0"/>
        <w:rPr>
          <w:ins w:id="179" w:author="Aparecida" w:date="2023-07-29T20:21:00Z"/>
          <w:b/>
          <w:bCs/>
          <w:sz w:val="20"/>
          <w:szCs w:val="20"/>
        </w:rPr>
      </w:pPr>
    </w:p>
    <w:p>
      <w:pPr>
        <w:ind w:firstLine="0"/>
        <w:rPr>
          <w:ins w:id="180" w:author="Aparecida" w:date="2023-07-29T20:21:00Z"/>
          <w:b/>
          <w:bCs/>
          <w:sz w:val="20"/>
          <w:szCs w:val="20"/>
        </w:rPr>
      </w:pPr>
    </w:p>
    <w:p>
      <w:pPr>
        <w:ind w:firstLine="0"/>
        <w:rPr>
          <w:ins w:id="181" w:author="Aparecida" w:date="2023-07-29T20:21:00Z"/>
          <w:b/>
          <w:bCs/>
          <w:sz w:val="20"/>
          <w:szCs w:val="20"/>
        </w:rPr>
      </w:pPr>
    </w:p>
    <w:p>
      <w:pPr>
        <w:ind w:firstLine="0"/>
        <w:rPr>
          <w:ins w:id="182" w:author="Aparecida" w:date="2023-07-29T20:21:00Z"/>
          <w:b/>
          <w:bCs/>
          <w:sz w:val="20"/>
          <w:szCs w:val="20"/>
        </w:rPr>
      </w:pPr>
    </w:p>
    <w:p>
      <w:pPr>
        <w:ind w:firstLine="0"/>
        <w:rPr>
          <w:b/>
          <w:bCs/>
          <w:sz w:val="20"/>
          <w:szCs w:val="20"/>
        </w:rPr>
      </w:pPr>
    </w:p>
    <w:p>
      <w:pPr>
        <w:pStyle w:val="3"/>
        <w:numPr>
          <w:ilvl w:val="1"/>
          <w:numId w:val="3"/>
        </w:numPr>
        <w:ind w:left="578" w:hanging="578"/>
        <w:rPr>
          <w:sz w:val="20"/>
          <w:szCs w:val="20"/>
        </w:rPr>
      </w:pPr>
      <w:bookmarkStart w:id="24" w:name="_Toc119164374"/>
      <w:bookmarkStart w:id="25" w:name="_Toc139383400"/>
      <w:r>
        <w:t>Dicionário de Dados</w:t>
      </w:r>
      <w:bookmarkEnd w:id="24"/>
      <w:bookmarkEnd w:id="25"/>
    </w:p>
    <w:p>
      <w:pPr>
        <w:spacing w:line="360" w:lineRule="auto"/>
        <w:ind w:firstLine="578"/>
      </w:pPr>
      <w:commentRangeStart w:id="4"/>
      <w:r>
        <w:t>O</w:t>
      </w:r>
      <w:commentRangeEnd w:id="4"/>
      <w:r>
        <w:rPr>
          <w:rStyle w:val="7"/>
        </w:rPr>
        <w:commentReference w:id="4"/>
      </w:r>
      <w:r>
        <w:t xml:space="preserve">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 podendo ser visualizado as características rapidamente e de forma objetiva.</w:t>
      </w:r>
    </w:p>
    <w:tbl>
      <w:tblPr>
        <w:tblStyle w:val="6"/>
        <w:tblpPr w:leftFromText="180" w:rightFromText="180" w:vertAnchor="text" w:horzAnchor="page" w:tblpX="1874" w:tblpY="547"/>
        <w:tblOverlap w:val="never"/>
        <w:tblW w:w="4807" w:type="pct"/>
        <w:tblInd w:w="0" w:type="dxa"/>
        <w:tblLayout w:type="fixed"/>
        <w:tblCellMar>
          <w:top w:w="0" w:type="dxa"/>
          <w:left w:w="108" w:type="dxa"/>
          <w:bottom w:w="0" w:type="dxa"/>
          <w:right w:w="108" w:type="dxa"/>
        </w:tblCellMar>
      </w:tblPr>
      <w:tblGrid>
        <w:gridCol w:w="1008"/>
        <w:gridCol w:w="902"/>
        <w:gridCol w:w="1261"/>
        <w:gridCol w:w="1440"/>
        <w:gridCol w:w="899"/>
        <w:gridCol w:w="2161"/>
        <w:gridCol w:w="1259"/>
        <w:tblGridChange w:id="183">
          <w:tblGrid>
            <w:gridCol w:w="111"/>
            <w:gridCol w:w="873"/>
            <w:gridCol w:w="25"/>
            <w:gridCol w:w="86"/>
            <w:gridCol w:w="769"/>
            <w:gridCol w:w="47"/>
            <w:gridCol w:w="64"/>
            <w:gridCol w:w="1120"/>
            <w:gridCol w:w="76"/>
            <w:gridCol w:w="35"/>
            <w:gridCol w:w="1294"/>
            <w:gridCol w:w="877"/>
            <w:gridCol w:w="2109"/>
            <w:gridCol w:w="1229"/>
          </w:tblGrid>
        </w:tblGridChange>
      </w:tblGrid>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tb_cidades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firstLineChars="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firstLineChars="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firstLineChars="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codcid</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350" w:firstLineChars="250"/>
              <w:jc w:val="left"/>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das cidades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nome_cid</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50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350" w:firstLineChars="250"/>
              <w:jc w:val="left"/>
              <w:textAlignment w:val="center"/>
              <w:rPr>
                <w:color w:val="000000"/>
                <w:sz w:val="14"/>
                <w:szCs w:val="14"/>
              </w:rPr>
            </w:pPr>
            <w:r>
              <w:rPr>
                <w:rFonts w:eastAsia="SimSun"/>
                <w:color w:val="000000"/>
                <w:sz w:val="14"/>
                <w:szCs w:val="14"/>
                <w:lang w:val="en-US" w:eastAsia="zh-CN" w:bidi="ar"/>
              </w:rPr>
              <w:t>Nome das cidades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estado_cid</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2</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70" w:firstLineChars="50"/>
              <w:jc w:val="left"/>
              <w:textAlignment w:val="center"/>
              <w:rPr>
                <w:color w:val="000000"/>
                <w:sz w:val="14"/>
                <w:szCs w:val="14"/>
              </w:rPr>
            </w:pPr>
            <w:r>
              <w:rPr>
                <w:rFonts w:eastAsia="SimSun"/>
                <w:color w:val="000000"/>
                <w:sz w:val="14"/>
                <w:szCs w:val="14"/>
                <w:lang w:val="en-US" w:eastAsia="zh-CN" w:bidi="ar"/>
              </w:rPr>
              <w:t>CHECK(PR, RS, SC)</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eastAsia="zh-CN" w:bidi="ar"/>
              </w:rPr>
              <w:t>N</w:t>
            </w:r>
            <w:r>
              <w:rPr>
                <w:rFonts w:eastAsia="SimSun"/>
                <w:color w:val="000000"/>
                <w:sz w:val="14"/>
                <w:szCs w:val="14"/>
                <w:lang w:val="en-US" w:eastAsia="zh-CN" w:bidi="ar"/>
              </w:rPr>
              <w:t>ome dos estados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0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tb_usuarios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firstLineChars="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firstLineChars="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0" w:firstLineChars="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cod_cliente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rFonts w:eastAsia="SimSun"/>
                <w:color w:val="000000"/>
                <w:sz w:val="14"/>
                <w:szCs w:val="14"/>
                <w:lang w:eastAsia="zh-CN" w:bidi="ar"/>
              </w:rPr>
            </w:pPr>
            <w:r>
              <w:rPr>
                <w:rFonts w:eastAsia="SimSun"/>
                <w:color w:val="000000"/>
                <w:sz w:val="14"/>
                <w:szCs w:val="14"/>
                <w:lang w:eastAsia="zh-CN" w:bidi="ar"/>
              </w:rPr>
              <w:t>Contém o código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telefone_cliente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BIGINT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rFonts w:eastAsia="SimSun"/>
                <w:color w:val="000000"/>
                <w:sz w:val="14"/>
                <w:szCs w:val="14"/>
                <w:lang w:val="en-US" w:eastAsia="zh-CN" w:bidi="ar"/>
              </w:rPr>
            </w:pPr>
            <w:r>
              <w:rPr>
                <w:rFonts w:eastAsia="SimSun"/>
                <w:color w:val="000000"/>
                <w:sz w:val="14"/>
                <w:szCs w:val="14"/>
                <w:lang w:val="en-US" w:eastAsia="zh-CN" w:bidi="ar"/>
              </w:rPr>
              <w:t>Telefone dos clientes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data_nasc</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DATE</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CHECK(DATE &lt;= 100 AND &gt; 17)</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rFonts w:eastAsia="SimSun"/>
                <w:color w:val="000000"/>
                <w:sz w:val="14"/>
                <w:szCs w:val="14"/>
                <w:lang w:eastAsia="zh-CN" w:bidi="ar"/>
              </w:rPr>
            </w:pPr>
            <w:r>
              <w:rPr>
                <w:rFonts w:eastAsia="SimSun"/>
                <w:color w:val="000000"/>
                <w:sz w:val="14"/>
                <w:szCs w:val="14"/>
                <w:lang w:eastAsia="zh-CN" w:bidi="ar"/>
              </w:rPr>
              <w:t>Data de nascimento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9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ativo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CHECK(S, N)</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rFonts w:eastAsia="SimSun"/>
                <w:color w:val="000000"/>
                <w:sz w:val="14"/>
                <w:szCs w:val="14"/>
                <w:lang w:eastAsia="zh-CN" w:bidi="ar"/>
              </w:rPr>
            </w:pPr>
            <w:r>
              <w:rPr>
                <w:rFonts w:eastAsia="SimSun"/>
                <w:color w:val="000000"/>
                <w:sz w:val="14"/>
                <w:szCs w:val="14"/>
                <w:lang w:eastAsia="zh-CN" w:bidi="ar"/>
              </w:rPr>
              <w:t>Usuário está ativo ou não está ativo</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cep</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cep do usuário</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email_cliente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80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UNIQUE</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email do cliente</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numero_casa</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codcid_fk</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FOREIGN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 tabela cidades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tipo_cadastro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CHECK(C, A)</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w:t>
            </w: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Verifica se o cadastrado é cliente ou administrador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senha</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50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as senhas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complemento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20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os complementos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rua</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50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os endereços da rua dos usuarios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483"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bairro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50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os endereços do bairro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cpf</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BIGINT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UNIQUE</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cpf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nome_cliente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70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nome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sobrenome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70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sobrenome dos usuários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nil"/>
              <w:left w:val="nil"/>
              <w:bottom w:val="nil"/>
              <w:right w:val="nil"/>
            </w:tcBorders>
            <w:shd w:val="clear" w:color="auto" w:fill="auto"/>
            <w:noWrap/>
            <w:vAlign w:val="center"/>
          </w:tcPr>
          <w:p>
            <w:pPr>
              <w:spacing w:line="240" w:lineRule="auto"/>
              <w:rPr>
                <w:ins w:id="184" w:author="Aparecida" w:date="2023-07-29T20:27:00Z"/>
                <w:color w:val="000000"/>
                <w:sz w:val="14"/>
                <w:szCs w:val="14"/>
              </w:rPr>
            </w:pPr>
          </w:p>
          <w:p>
            <w:pPr>
              <w:spacing w:line="240" w:lineRule="auto"/>
              <w:rPr>
                <w:ins w:id="185" w:author="Aparecida" w:date="2023-07-29T20:27:00Z"/>
                <w:color w:val="000000"/>
                <w:sz w:val="14"/>
                <w:szCs w:val="14"/>
              </w:rPr>
            </w:pPr>
          </w:p>
          <w:p>
            <w:pPr>
              <w:spacing w:line="240" w:lineRule="auto"/>
              <w:rPr>
                <w:ins w:id="186" w:author="Aparecida" w:date="2023-07-29T20:27:00Z"/>
                <w:color w:val="000000"/>
                <w:sz w:val="14"/>
                <w:szCs w:val="14"/>
              </w:rPr>
            </w:pPr>
          </w:p>
          <w:p>
            <w:pPr>
              <w:spacing w:line="240" w:lineRule="auto"/>
              <w:rPr>
                <w:ins w:id="187" w:author="Aparecida" w:date="2023-07-29T20:27:00Z"/>
                <w:color w:val="000000"/>
                <w:sz w:val="14"/>
                <w:szCs w:val="14"/>
              </w:rPr>
            </w:pPr>
          </w:p>
          <w:p>
            <w:pPr>
              <w:spacing w:line="240" w:lineRule="auto"/>
              <w:rPr>
                <w:ins w:id="188" w:author="Aparecida" w:date="2023-07-29T20:27:00Z"/>
                <w:color w:val="000000"/>
                <w:sz w:val="14"/>
                <w:szCs w:val="14"/>
              </w:rPr>
            </w:pPr>
          </w:p>
          <w:p>
            <w:pPr>
              <w:spacing w:line="240" w:lineRule="auto"/>
              <w:rPr>
                <w:ins w:id="189" w:author="Aparecida" w:date="2023-07-29T20:27:00Z"/>
                <w:color w:val="000000"/>
                <w:sz w:val="14"/>
                <w:szCs w:val="14"/>
              </w:rPr>
            </w:pPr>
          </w:p>
          <w:p>
            <w:pPr>
              <w:spacing w:line="240" w:lineRule="auto"/>
              <w:rPr>
                <w:ins w:id="190" w:author="Aparecida" w:date="2023-07-29T20:27:00Z"/>
                <w:color w:val="000000"/>
                <w:sz w:val="14"/>
                <w:szCs w:val="14"/>
              </w:rPr>
            </w:pPr>
          </w:p>
          <w:p>
            <w:pPr>
              <w:spacing w:line="240" w:lineRule="auto"/>
              <w:rPr>
                <w:ins w:id="191" w:author="Aparecida" w:date="2023-07-29T20:27:00Z"/>
                <w:color w:val="000000"/>
                <w:sz w:val="14"/>
                <w:szCs w:val="14"/>
              </w:rPr>
            </w:pPr>
          </w:p>
          <w:p>
            <w:pPr>
              <w:spacing w:line="240" w:lineRule="auto"/>
              <w:rPr>
                <w:ins w:id="192" w:author="Aparecida" w:date="2023-07-29T20:27:00Z"/>
                <w:color w:val="000000"/>
                <w:sz w:val="14"/>
                <w:szCs w:val="14"/>
              </w:rPr>
            </w:pPr>
          </w:p>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ins w:id="193" w:author="Aparecida" w:date="2023-07-29T20:24:00Z"/>
                <w:color w:val="000000"/>
                <w:sz w:val="14"/>
                <w:szCs w:val="14"/>
              </w:rPr>
            </w:pPr>
          </w:p>
          <w:p>
            <w:pPr>
              <w:spacing w:line="240" w:lineRule="auto"/>
              <w:rPr>
                <w:ins w:id="194" w:author="Aparecida" w:date="2023-07-29T20:24:00Z"/>
                <w:color w:val="000000"/>
                <w:sz w:val="14"/>
                <w:szCs w:val="14"/>
              </w:rPr>
            </w:pPr>
          </w:p>
          <w:p>
            <w:pPr>
              <w:spacing w:line="240" w:lineRule="auto"/>
              <w:rPr>
                <w:ins w:id="195" w:author="Aparecida" w:date="2023-07-29T20:24:00Z"/>
                <w:color w:val="000000"/>
                <w:sz w:val="14"/>
                <w:szCs w:val="14"/>
              </w:rPr>
            </w:pPr>
          </w:p>
          <w:p>
            <w:pPr>
              <w:spacing w:line="240" w:lineRule="auto"/>
              <w:rPr>
                <w:ins w:id="196" w:author="Aparecida" w:date="2023-07-29T20:24:00Z"/>
                <w:color w:val="000000"/>
                <w:sz w:val="14"/>
                <w:szCs w:val="14"/>
              </w:rPr>
            </w:pPr>
          </w:p>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240" w:hRule="atLeast"/>
        </w:trPr>
        <w:tc>
          <w:tcPr>
            <w:tcW w:w="56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tb_compras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20" w:firstLineChars="30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cod_compr</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pedidos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cod_transportadora</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 transportadora</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codcliente_fk</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FOREIGN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clientes da tabela usuarios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tipo_frete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CHECK(R, P, C, T)</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Qual vai ser o tipo de frete</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data</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DATE</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A data do pedido</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valor_entrega</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FLOAT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(6, 2)</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Valor da entrega</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tipo_pagamento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CHECK(D, P)</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Tipo de pagamento na hora da compra</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240" w:hRule="atLeast"/>
        </w:trPr>
        <w:tc>
          <w:tcPr>
            <w:tcW w:w="56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tb_compras_prod</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20" w:firstLineChars="30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cod_carrinho_itens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carrinhos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codprodutos_fk</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FOREIGN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produtos da tabela produto</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quantidade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w:t>
            </w: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a quantidade dos produtos pedidos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valor_compra_produto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FLOAT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(6, 2)</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valor da compra dos produtos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240" w:hRule="atLeast"/>
        </w:trPr>
        <w:tc>
          <w:tcPr>
            <w:tcW w:w="56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tb_produtos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20" w:firstLineChars="30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cod_produtos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produtos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descricao_produto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100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a descrição dos produtos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ativo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1</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CHECK(S, N)</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Verifica se o produto está ativo ou não para o seu uso</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preco_atual_produto</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FLOAT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(6, 2)</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preço atual dos produtos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id_categorias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FOREIGN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das categorias da tabela categoria</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id_subcategorias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FOREIGN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das subcategorias da tabela subcategoria</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240" w:hRule="atLeast"/>
        </w:trPr>
        <w:tc>
          <w:tcPr>
            <w:tcW w:w="56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tb_categorias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20" w:firstLineChars="30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cod_categorias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das categorias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nome_categorias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50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nome das categorias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240" w:hRule="atLeast"/>
        </w:trPr>
        <w:tc>
          <w:tcPr>
            <w:tcW w:w="56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tb_subcategorias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20" w:firstLineChars="30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cod_subcategorias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das subcategorias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nome_subcategorias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VARCHAR</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50</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nome das subcategorias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240" w:hRule="atLeast"/>
        </w:trPr>
        <w:tc>
          <w:tcPr>
            <w:tcW w:w="56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pPr>
              <w:spacing w:line="240" w:lineRule="auto"/>
              <w:rPr>
                <w:color w:val="000000"/>
                <w:sz w:val="14"/>
                <w:szCs w:val="14"/>
              </w:rPr>
            </w:pPr>
          </w:p>
        </w:tc>
      </w:tr>
      <w:tr>
        <w:tblPrEx>
          <w:tblCellMar>
            <w:top w:w="0" w:type="dxa"/>
            <w:left w:w="108" w:type="dxa"/>
            <w:bottom w:w="0" w:type="dxa"/>
            <w:right w:w="108" w:type="dxa"/>
          </w:tblCellMar>
        </w:tblPrEx>
        <w:trPr>
          <w:trHeight w:val="360" w:hRule="atLeast"/>
        </w:trPr>
        <w:tc>
          <w:tcPr>
            <w:tcW w:w="4999" w:type="pct"/>
            <w:gridSpan w:val="7"/>
            <w:tcBorders>
              <w:top w:val="single" w:color="000000" w:sz="2" w:space="0"/>
              <w:left w:val="single" w:color="000000" w:sz="2" w:space="0"/>
              <w:bottom w:val="single" w:color="000000" w:sz="2" w:space="0"/>
              <w:right w:val="single" w:color="000000" w:sz="2" w:space="0"/>
            </w:tcBorders>
            <w:shd w:val="clear" w:color="auto" w:fill="ED7D31"/>
            <w:noWrap/>
            <w:vAlign w:val="center"/>
          </w:tcPr>
          <w:p>
            <w:pPr>
              <w:widowControl/>
              <w:spacing w:line="240" w:lineRule="auto"/>
              <w:jc w:val="center"/>
              <w:textAlignment w:val="center"/>
              <w:rPr>
                <w:color w:val="000000"/>
                <w:sz w:val="14"/>
                <w:szCs w:val="14"/>
              </w:rPr>
            </w:pPr>
            <w:r>
              <w:rPr>
                <w:rFonts w:eastAsia="SimSun"/>
                <w:color w:val="000000"/>
                <w:sz w:val="14"/>
                <w:szCs w:val="14"/>
                <w:lang w:val="en-US" w:eastAsia="zh-CN" w:bidi="ar"/>
              </w:rPr>
              <w:t>tb_kits_produtos</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COLUNA</w:t>
            </w:r>
          </w:p>
        </w:tc>
        <w:tc>
          <w:tcPr>
            <w:tcW w:w="505"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jc w:val="left"/>
              <w:textAlignment w:val="center"/>
              <w:rPr>
                <w:color w:val="000000"/>
                <w:sz w:val="14"/>
                <w:szCs w:val="14"/>
              </w:rPr>
            </w:pPr>
            <w:r>
              <w:rPr>
                <w:rFonts w:eastAsia="SimSun"/>
                <w:color w:val="000000"/>
                <w:sz w:val="14"/>
                <w:szCs w:val="14"/>
                <w:lang w:val="en-US" w:eastAsia="zh-CN" w:bidi="ar"/>
              </w:rPr>
              <w:t>TIPO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90" w:firstLineChars="350"/>
              <w:jc w:val="left"/>
              <w:textAlignment w:val="center"/>
              <w:rPr>
                <w:color w:val="000000"/>
                <w:sz w:val="14"/>
                <w:szCs w:val="14"/>
              </w:rPr>
            </w:pPr>
            <w:r>
              <w:rPr>
                <w:rFonts w:eastAsia="SimSun"/>
                <w:color w:val="000000"/>
                <w:sz w:val="14"/>
                <w:szCs w:val="14"/>
                <w:lang w:val="en-US" w:eastAsia="zh-CN" w:bidi="ar"/>
              </w:rPr>
              <w:t>TAMANHO</w:t>
            </w:r>
          </w:p>
        </w:tc>
        <w:tc>
          <w:tcPr>
            <w:tcW w:w="8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CONSTRAINT</w:t>
            </w:r>
          </w:p>
        </w:tc>
        <w:tc>
          <w:tcPr>
            <w:tcW w:w="503"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420" w:firstLineChars="300"/>
              <w:jc w:val="left"/>
              <w:textAlignment w:val="center"/>
              <w:rPr>
                <w:color w:val="000000"/>
                <w:sz w:val="14"/>
                <w:szCs w:val="14"/>
              </w:rPr>
            </w:pPr>
            <w:r>
              <w:rPr>
                <w:rFonts w:eastAsia="SimSun"/>
                <w:color w:val="000000"/>
                <w:sz w:val="14"/>
                <w:szCs w:val="14"/>
                <w:lang w:val="en-US" w:eastAsia="zh-CN" w:bidi="ar"/>
              </w:rPr>
              <w:t>DEFAULT</w:t>
            </w:r>
          </w:p>
        </w:tc>
        <w:tc>
          <w:tcPr>
            <w:tcW w:w="1210"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560" w:firstLineChars="400"/>
              <w:jc w:val="left"/>
              <w:textAlignment w:val="center"/>
              <w:rPr>
                <w:color w:val="000000"/>
                <w:sz w:val="14"/>
                <w:szCs w:val="14"/>
              </w:rPr>
            </w:pPr>
            <w:r>
              <w:rPr>
                <w:rFonts w:eastAsia="SimSun"/>
                <w:color w:val="000000"/>
                <w:sz w:val="14"/>
                <w:szCs w:val="14"/>
                <w:lang w:val="en-US" w:eastAsia="zh-CN" w:bidi="ar"/>
              </w:rPr>
              <w:t>DESCRIÇÃO</w:t>
            </w:r>
          </w:p>
        </w:tc>
        <w:tc>
          <w:tcPr>
            <w:tcW w:w="706" w:type="pct"/>
            <w:tcBorders>
              <w:top w:val="single" w:color="000000" w:sz="2" w:space="0"/>
              <w:left w:val="single" w:color="000000" w:sz="2" w:space="0"/>
              <w:bottom w:val="single" w:color="000000" w:sz="2" w:space="0"/>
              <w:right w:val="single" w:color="000000" w:sz="2" w:space="0"/>
            </w:tcBorders>
            <w:shd w:val="clear" w:color="auto" w:fill="BFBFBF"/>
            <w:noWrap/>
            <w:vAlign w:val="center"/>
          </w:tcPr>
          <w:p>
            <w:pPr>
              <w:widowControl/>
              <w:spacing w:line="240" w:lineRule="auto"/>
              <w:ind w:firstLine="280" w:firstLineChars="200"/>
              <w:jc w:val="left"/>
              <w:textAlignment w:val="center"/>
              <w:rPr>
                <w:color w:val="000000"/>
                <w:sz w:val="14"/>
                <w:szCs w:val="14"/>
              </w:rPr>
            </w:pPr>
            <w:r>
              <w:rPr>
                <w:rFonts w:eastAsia="SimSun"/>
                <w:color w:val="000000"/>
                <w:sz w:val="14"/>
                <w:szCs w:val="14"/>
                <w:lang w:val="en-US" w:eastAsia="zh-CN" w:bidi="ar"/>
              </w:rPr>
              <w:t>OBRIGATÓRIO</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cod_kits_produtos</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PRIMARY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kits produtos</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codprodutos_fk</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FOREIGN KEY</w:t>
            </w: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o código dos produtos da tabela produto</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r>
        <w:tblPrEx>
          <w:tblCellMar>
            <w:top w:w="0" w:type="dxa"/>
            <w:left w:w="108" w:type="dxa"/>
            <w:bottom w:w="0" w:type="dxa"/>
            <w:right w:w="108" w:type="dxa"/>
          </w:tblCellMar>
        </w:tblPrEx>
        <w:trPr>
          <w:trHeight w:val="360" w:hRule="atLeast"/>
        </w:trPr>
        <w:tc>
          <w:tcPr>
            <w:tcW w:w="56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quantidade</w:t>
            </w:r>
          </w:p>
        </w:tc>
        <w:tc>
          <w:tcPr>
            <w:tcW w:w="505"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Indefinido</w:t>
            </w:r>
          </w:p>
        </w:tc>
        <w:tc>
          <w:tcPr>
            <w:tcW w:w="8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503"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color w:val="000000"/>
                <w:sz w:val="14"/>
                <w:szCs w:val="14"/>
              </w:rPr>
            </w:pPr>
          </w:p>
        </w:tc>
        <w:tc>
          <w:tcPr>
            <w:tcW w:w="1210"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eastAsia="zh-CN" w:bidi="ar"/>
              </w:rPr>
              <w:t>Contém a quantidade de produtos dentro do kit</w:t>
            </w:r>
          </w:p>
        </w:tc>
        <w:tc>
          <w:tcPr>
            <w:tcW w:w="706" w:type="pct"/>
            <w:tcBorders>
              <w:top w:val="single" w:color="000000" w:sz="2" w:space="0"/>
              <w:left w:val="single" w:color="000000" w:sz="2" w:space="0"/>
              <w:bottom w:val="single" w:color="000000" w:sz="2" w:space="0"/>
              <w:right w:val="single" w:color="000000" w:sz="2" w:space="0"/>
            </w:tcBorders>
            <w:shd w:val="clear" w:color="auto" w:fill="auto"/>
            <w:noWrap/>
            <w:vAlign w:val="center"/>
          </w:tcPr>
          <w:p>
            <w:pPr>
              <w:widowControl/>
              <w:spacing w:line="240" w:lineRule="auto"/>
              <w:ind w:firstLine="0"/>
              <w:jc w:val="center"/>
              <w:textAlignment w:val="center"/>
              <w:rPr>
                <w:color w:val="000000"/>
                <w:sz w:val="14"/>
                <w:szCs w:val="14"/>
              </w:rPr>
            </w:pPr>
            <w:r>
              <w:rPr>
                <w:rFonts w:eastAsia="SimSun"/>
                <w:color w:val="000000"/>
                <w:sz w:val="14"/>
                <w:szCs w:val="14"/>
                <w:lang w:val="en-US" w:eastAsia="zh-CN" w:bidi="ar"/>
              </w:rPr>
              <w:t>SIM</w:t>
            </w:r>
          </w:p>
        </w:tc>
      </w:tr>
    </w:tbl>
    <w:p>
      <w:pPr>
        <w:rPr>
          <w:sz w:val="20"/>
          <w:szCs w:val="20"/>
        </w:rPr>
      </w:pPr>
    </w:p>
    <w:p>
      <w:pPr>
        <w:spacing w:before="240" w:line="360" w:lineRule="auto"/>
        <w:ind w:firstLine="0"/>
        <w:rPr>
          <w:sz w:val="20"/>
          <w:szCs w:val="20"/>
        </w:rPr>
      </w:pPr>
    </w:p>
    <w:p>
      <w:pPr>
        <w:ind w:firstLine="0"/>
        <w:rPr>
          <w:b/>
          <w:bCs/>
          <w:sz w:val="20"/>
          <w:szCs w:val="20"/>
        </w:rPr>
      </w:pPr>
      <w:r>
        <w:rPr>
          <w:b/>
          <w:bCs/>
          <w:sz w:val="20"/>
          <w:szCs w:val="20"/>
        </w:rPr>
        <w:t>Fonte: O autor, 2023</w:t>
      </w:r>
    </w:p>
    <w:p>
      <w:pPr>
        <w:ind w:firstLine="0"/>
        <w:rPr>
          <w:sz w:val="20"/>
          <w:szCs w:val="20"/>
        </w:rPr>
      </w:pPr>
    </w:p>
    <w:p>
      <w:pPr>
        <w:ind w:firstLine="0"/>
        <w:rPr>
          <w:sz w:val="20"/>
          <w:szCs w:val="20"/>
        </w:rPr>
      </w:pPr>
    </w:p>
    <w:p>
      <w:pPr>
        <w:ind w:firstLine="0"/>
        <w:rPr>
          <w:sz w:val="20"/>
          <w:szCs w:val="20"/>
        </w:rPr>
      </w:pPr>
    </w:p>
    <w:p>
      <w:pPr>
        <w:ind w:firstLine="0"/>
        <w:rPr>
          <w:sz w:val="20"/>
          <w:szCs w:val="20"/>
        </w:rPr>
      </w:pPr>
    </w:p>
    <w:p>
      <w:pPr>
        <w:ind w:firstLine="0"/>
        <w:rPr>
          <w:sz w:val="20"/>
          <w:szCs w:val="20"/>
        </w:rPr>
      </w:pPr>
    </w:p>
    <w:p>
      <w:pPr>
        <w:ind w:firstLine="0"/>
        <w:rPr>
          <w:sz w:val="20"/>
          <w:szCs w:val="20"/>
        </w:rPr>
      </w:pPr>
    </w:p>
    <w:p>
      <w:pPr>
        <w:ind w:firstLine="0"/>
        <w:rPr>
          <w:sz w:val="20"/>
          <w:szCs w:val="20"/>
        </w:rPr>
      </w:pPr>
    </w:p>
    <w:p>
      <w:pPr>
        <w:numPr>
          <w:ilvl w:val="1"/>
          <w:numId w:val="4"/>
        </w:numPr>
      </w:pPr>
      <w:bookmarkStart w:id="26" w:name="_Toc119164375"/>
      <w:r>
        <w:br w:type="page"/>
      </w:r>
    </w:p>
    <w:p>
      <w:pPr>
        <w:pStyle w:val="3"/>
        <w:numPr>
          <w:ilvl w:val="1"/>
          <w:numId w:val="4"/>
        </w:numPr>
      </w:pPr>
      <w:bookmarkStart w:id="27" w:name="_Toc139383401"/>
      <w:r>
        <w:t>Diagrama de Caso de Uso</w:t>
      </w:r>
      <w:bookmarkEnd w:id="26"/>
      <w:bookmarkEnd w:id="27"/>
    </w:p>
    <w:p>
      <w:pPr>
        <w:spacing w:line="360" w:lineRule="auto"/>
      </w:pPr>
      <w:commentRangeStart w:id="5"/>
      <w:r>
        <w:t>O</w:t>
      </w:r>
      <w:commentRangeEnd w:id="5"/>
      <w:r>
        <w:rPr>
          <w:rStyle w:val="7"/>
        </w:rPr>
        <w:commentReference w:id="5"/>
      </w:r>
      <w:r>
        <w:t xml:space="preserve"> diagrama de caso e uso tem por objetivo mostrar as funcionalidades de cada tipo de usuário. Ele mostra o que pode ser usado funcionalmente dentro do sistema, tendo seus cenários descritos, com nomes, os atores principais, as pré-condições e os cenários principais.</w:t>
      </w:r>
    </w:p>
    <w:p/>
    <w:p>
      <w:pPr>
        <w:ind w:left="720" w:hanging="720"/>
        <w:rPr>
          <w:b/>
          <w:bCs/>
          <w:sz w:val="20"/>
          <w:szCs w:val="20"/>
        </w:rPr>
      </w:pPr>
      <w:bookmarkStart w:id="28" w:name="_heading=h.44sinio"/>
      <w:bookmarkEnd w:id="28"/>
      <w:r>
        <w:rPr>
          <w:b/>
          <w:bCs/>
          <w:sz w:val="20"/>
          <w:szCs w:val="20"/>
        </w:rPr>
        <w:drawing>
          <wp:inline distT="0" distB="0" distL="114300" distR="114300">
            <wp:extent cx="5715000" cy="3324860"/>
            <wp:effectExtent l="0" t="0" r="0" b="8890"/>
            <wp:docPr id="2" name="Imagem 2" descr="Diagrama-de-uso-e-caso-TCC-Fel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de-uso-e-caso-TCC-Felipp"/>
                    <pic:cNvPicPr>
                      <a:picLocks noChangeAspect="1"/>
                    </pic:cNvPicPr>
                  </pic:nvPicPr>
                  <pic:blipFill>
                    <a:blip r:embed="rId14"/>
                    <a:stretch>
                      <a:fillRect/>
                    </a:stretch>
                  </pic:blipFill>
                  <pic:spPr>
                    <a:xfrm>
                      <a:off x="0" y="0"/>
                      <a:ext cx="5724824" cy="3330362"/>
                    </a:xfrm>
                    <a:prstGeom prst="rect">
                      <a:avLst/>
                    </a:prstGeom>
                  </pic:spPr>
                </pic:pic>
              </a:graphicData>
            </a:graphic>
          </wp:inline>
        </w:drawing>
      </w:r>
    </w:p>
    <w:p>
      <w:pPr>
        <w:spacing w:line="360" w:lineRule="auto"/>
        <w:ind w:firstLine="0"/>
        <w:rPr>
          <w:sz w:val="20"/>
          <w:szCs w:val="20"/>
        </w:rPr>
      </w:pPr>
      <w:r>
        <w:rPr>
          <w:sz w:val="20"/>
          <w:szCs w:val="20"/>
        </w:rPr>
        <w:t>Cenário 1</w:t>
      </w:r>
    </w:p>
    <w:p>
      <w:pPr>
        <w:spacing w:line="360" w:lineRule="auto"/>
        <w:ind w:firstLine="0"/>
        <w:rPr>
          <w:sz w:val="20"/>
          <w:szCs w:val="20"/>
        </w:rPr>
      </w:pPr>
      <w:r>
        <w:rPr>
          <w:sz w:val="20"/>
          <w:szCs w:val="20"/>
        </w:rPr>
        <w:t>Nome: Escolher o produto</w:t>
      </w:r>
    </w:p>
    <w:p>
      <w:pPr>
        <w:spacing w:line="360" w:lineRule="auto"/>
        <w:ind w:firstLine="0"/>
        <w:rPr>
          <w:sz w:val="20"/>
          <w:szCs w:val="20"/>
        </w:rPr>
      </w:pPr>
      <w:r>
        <w:rPr>
          <w:sz w:val="20"/>
          <w:szCs w:val="20"/>
        </w:rPr>
        <w:t>Ator principal: Cliente.</w:t>
      </w:r>
    </w:p>
    <w:p>
      <w:pPr>
        <w:spacing w:line="360" w:lineRule="auto"/>
        <w:ind w:firstLine="0"/>
        <w:rPr>
          <w:sz w:val="20"/>
          <w:szCs w:val="20"/>
        </w:rPr>
      </w:pPr>
      <w:r>
        <w:rPr>
          <w:sz w:val="20"/>
          <w:szCs w:val="20"/>
        </w:rPr>
        <w:t>Pré-condição: Cliente escolhe o produto ou uma montagem completa.</w:t>
      </w:r>
    </w:p>
    <w:p>
      <w:pPr>
        <w:spacing w:line="360" w:lineRule="auto"/>
        <w:ind w:firstLine="0"/>
        <w:rPr>
          <w:sz w:val="20"/>
          <w:szCs w:val="20"/>
        </w:rPr>
      </w:pPr>
      <w:r>
        <w:rPr>
          <w:sz w:val="20"/>
          <w:szCs w:val="20"/>
        </w:rPr>
        <w:t>Cenário principal: O cliente escolhe os produtos para ser adicionados no carrinho.</w:t>
      </w:r>
    </w:p>
    <w:p>
      <w:pPr>
        <w:spacing w:line="360" w:lineRule="auto"/>
        <w:ind w:firstLine="0"/>
        <w:rPr>
          <w:sz w:val="20"/>
          <w:szCs w:val="20"/>
        </w:rPr>
      </w:pPr>
    </w:p>
    <w:p>
      <w:pPr>
        <w:spacing w:line="360" w:lineRule="auto"/>
        <w:ind w:firstLine="0"/>
        <w:rPr>
          <w:sz w:val="20"/>
          <w:szCs w:val="20"/>
        </w:rPr>
      </w:pPr>
      <w:r>
        <w:rPr>
          <w:sz w:val="20"/>
          <w:szCs w:val="20"/>
        </w:rPr>
        <w:t>Cenário 2</w:t>
      </w:r>
    </w:p>
    <w:p>
      <w:pPr>
        <w:spacing w:line="360" w:lineRule="auto"/>
        <w:ind w:firstLine="0"/>
        <w:rPr>
          <w:sz w:val="20"/>
          <w:szCs w:val="20"/>
        </w:rPr>
      </w:pPr>
      <w:r>
        <w:rPr>
          <w:sz w:val="20"/>
          <w:szCs w:val="20"/>
        </w:rPr>
        <w:t>Nome: Adicionar produtos ao carrinho.</w:t>
      </w:r>
    </w:p>
    <w:p>
      <w:pPr>
        <w:spacing w:line="360" w:lineRule="auto"/>
        <w:ind w:firstLine="0"/>
        <w:rPr>
          <w:sz w:val="20"/>
          <w:szCs w:val="20"/>
        </w:rPr>
      </w:pPr>
      <w:r>
        <w:rPr>
          <w:sz w:val="20"/>
          <w:szCs w:val="20"/>
        </w:rPr>
        <w:t>Ator principal: Cliente.</w:t>
      </w:r>
    </w:p>
    <w:p>
      <w:pPr>
        <w:spacing w:line="360" w:lineRule="auto"/>
        <w:ind w:firstLine="0"/>
        <w:rPr>
          <w:sz w:val="20"/>
          <w:szCs w:val="20"/>
        </w:rPr>
      </w:pPr>
      <w:r>
        <w:rPr>
          <w:sz w:val="20"/>
          <w:szCs w:val="20"/>
        </w:rPr>
        <w:t>Pré-condição: Adicionar produtos ao carrinho.</w:t>
      </w:r>
    </w:p>
    <w:p>
      <w:pPr>
        <w:spacing w:line="360" w:lineRule="auto"/>
        <w:ind w:firstLine="0"/>
        <w:rPr>
          <w:sz w:val="20"/>
          <w:szCs w:val="20"/>
        </w:rPr>
      </w:pPr>
      <w:r>
        <w:rPr>
          <w:sz w:val="20"/>
          <w:szCs w:val="20"/>
        </w:rPr>
        <w:t>Cenário principal: Cliente insere os produtos que deseja no carrinho.</w:t>
      </w:r>
    </w:p>
    <w:p>
      <w:pPr>
        <w:spacing w:line="360" w:lineRule="auto"/>
        <w:ind w:firstLine="0"/>
        <w:rPr>
          <w:sz w:val="20"/>
          <w:szCs w:val="20"/>
        </w:rPr>
      </w:pPr>
    </w:p>
    <w:p>
      <w:pPr>
        <w:spacing w:line="360" w:lineRule="auto"/>
        <w:ind w:firstLine="0"/>
        <w:rPr>
          <w:sz w:val="20"/>
          <w:szCs w:val="20"/>
        </w:rPr>
      </w:pPr>
      <w:r>
        <w:rPr>
          <w:sz w:val="20"/>
          <w:szCs w:val="20"/>
        </w:rPr>
        <w:t>Cenário 3</w:t>
      </w:r>
    </w:p>
    <w:p>
      <w:pPr>
        <w:spacing w:line="360" w:lineRule="auto"/>
        <w:ind w:firstLine="0"/>
        <w:rPr>
          <w:sz w:val="20"/>
          <w:szCs w:val="20"/>
        </w:rPr>
      </w:pPr>
      <w:r>
        <w:rPr>
          <w:sz w:val="20"/>
          <w:szCs w:val="20"/>
        </w:rPr>
        <w:t>Nome: Finalizar carrinho.</w:t>
      </w:r>
    </w:p>
    <w:p>
      <w:pPr>
        <w:spacing w:line="360" w:lineRule="auto"/>
        <w:ind w:firstLine="0"/>
        <w:rPr>
          <w:sz w:val="20"/>
          <w:szCs w:val="20"/>
        </w:rPr>
      </w:pPr>
      <w:r>
        <w:rPr>
          <w:sz w:val="20"/>
          <w:szCs w:val="20"/>
        </w:rPr>
        <w:t>Ator principal: Cliente.</w:t>
      </w:r>
    </w:p>
    <w:p>
      <w:pPr>
        <w:spacing w:line="360" w:lineRule="auto"/>
        <w:ind w:firstLine="0"/>
        <w:rPr>
          <w:sz w:val="20"/>
          <w:szCs w:val="20"/>
        </w:rPr>
      </w:pPr>
      <w:r>
        <w:rPr>
          <w:sz w:val="20"/>
          <w:szCs w:val="20"/>
        </w:rPr>
        <w:t>Pré-condição: Precisa ter uma conta registrada e estar logado. É necessário escolher a forma de pagamento também.</w:t>
      </w:r>
    </w:p>
    <w:p>
      <w:pPr>
        <w:spacing w:line="360" w:lineRule="auto"/>
        <w:ind w:firstLine="0"/>
        <w:rPr>
          <w:sz w:val="20"/>
          <w:szCs w:val="20"/>
        </w:rPr>
      </w:pPr>
      <w:r>
        <w:rPr>
          <w:sz w:val="20"/>
          <w:szCs w:val="20"/>
        </w:rPr>
        <w:t>Cenário principal: O usuário finaliza a escolha dos produtos do carrinho de compras.</w:t>
      </w:r>
    </w:p>
    <w:p>
      <w:pPr>
        <w:spacing w:line="360" w:lineRule="auto"/>
        <w:ind w:firstLine="0"/>
        <w:rPr>
          <w:sz w:val="20"/>
          <w:szCs w:val="20"/>
        </w:rPr>
      </w:pPr>
    </w:p>
    <w:p>
      <w:pPr>
        <w:spacing w:line="360" w:lineRule="auto"/>
        <w:ind w:firstLine="0"/>
        <w:rPr>
          <w:sz w:val="20"/>
          <w:szCs w:val="20"/>
        </w:rPr>
      </w:pPr>
    </w:p>
    <w:p>
      <w:pPr>
        <w:spacing w:line="360" w:lineRule="auto"/>
        <w:ind w:firstLine="0"/>
        <w:rPr>
          <w:sz w:val="20"/>
          <w:szCs w:val="20"/>
        </w:rPr>
      </w:pPr>
    </w:p>
    <w:p>
      <w:pPr>
        <w:spacing w:line="360" w:lineRule="auto"/>
        <w:ind w:firstLine="0"/>
        <w:rPr>
          <w:sz w:val="20"/>
          <w:szCs w:val="20"/>
        </w:rPr>
      </w:pPr>
      <w:r>
        <w:rPr>
          <w:sz w:val="20"/>
          <w:szCs w:val="20"/>
        </w:rPr>
        <w:t>Cenário 4</w:t>
      </w:r>
    </w:p>
    <w:p>
      <w:pPr>
        <w:spacing w:line="360" w:lineRule="auto"/>
        <w:ind w:firstLine="0"/>
        <w:rPr>
          <w:sz w:val="20"/>
          <w:szCs w:val="20"/>
        </w:rPr>
      </w:pPr>
      <w:r>
        <w:rPr>
          <w:sz w:val="20"/>
          <w:szCs w:val="20"/>
        </w:rPr>
        <w:t>Nome: Adicionar endereço.</w:t>
      </w:r>
    </w:p>
    <w:p>
      <w:pPr>
        <w:spacing w:line="360" w:lineRule="auto"/>
        <w:ind w:firstLine="0"/>
        <w:rPr>
          <w:sz w:val="20"/>
          <w:szCs w:val="20"/>
        </w:rPr>
      </w:pPr>
      <w:r>
        <w:rPr>
          <w:sz w:val="20"/>
          <w:szCs w:val="20"/>
        </w:rPr>
        <w:t>Ator principal: Cliente.</w:t>
      </w:r>
    </w:p>
    <w:p>
      <w:pPr>
        <w:spacing w:line="360" w:lineRule="auto"/>
        <w:ind w:firstLine="0"/>
        <w:rPr>
          <w:sz w:val="20"/>
          <w:szCs w:val="20"/>
        </w:rPr>
      </w:pPr>
      <w:r>
        <w:rPr>
          <w:sz w:val="20"/>
          <w:szCs w:val="20"/>
        </w:rPr>
        <w:t>Pré-condição: Precisa estar autênticado com o usuário.</w:t>
      </w:r>
    </w:p>
    <w:p>
      <w:pPr>
        <w:spacing w:line="360" w:lineRule="auto"/>
        <w:ind w:firstLine="0"/>
        <w:rPr>
          <w:sz w:val="20"/>
          <w:szCs w:val="20"/>
        </w:rPr>
      </w:pPr>
      <w:r>
        <w:rPr>
          <w:sz w:val="20"/>
          <w:szCs w:val="20"/>
        </w:rPr>
        <w:t>Cenário principal: Cliente adiciona o endereço para continuar a compra dos produtos.</w:t>
      </w:r>
    </w:p>
    <w:p>
      <w:pPr>
        <w:spacing w:line="360" w:lineRule="auto"/>
        <w:ind w:firstLine="0"/>
        <w:rPr>
          <w:sz w:val="20"/>
          <w:szCs w:val="20"/>
        </w:rPr>
      </w:pPr>
    </w:p>
    <w:p>
      <w:pPr>
        <w:spacing w:line="360" w:lineRule="auto"/>
        <w:ind w:firstLine="0"/>
        <w:rPr>
          <w:sz w:val="20"/>
          <w:szCs w:val="20"/>
        </w:rPr>
      </w:pPr>
      <w:r>
        <w:rPr>
          <w:sz w:val="20"/>
          <w:szCs w:val="20"/>
        </w:rPr>
        <w:t>Cenário 5</w:t>
      </w:r>
    </w:p>
    <w:p>
      <w:pPr>
        <w:spacing w:line="360" w:lineRule="auto"/>
        <w:ind w:firstLine="0"/>
        <w:rPr>
          <w:sz w:val="20"/>
          <w:szCs w:val="20"/>
        </w:rPr>
      </w:pPr>
      <w:r>
        <w:rPr>
          <w:sz w:val="20"/>
          <w:szCs w:val="20"/>
        </w:rPr>
        <w:t>Nome: Escolher a transportadora.</w:t>
      </w:r>
    </w:p>
    <w:p>
      <w:pPr>
        <w:spacing w:line="360" w:lineRule="auto"/>
        <w:ind w:firstLine="0"/>
        <w:rPr>
          <w:sz w:val="20"/>
          <w:szCs w:val="20"/>
        </w:rPr>
      </w:pPr>
      <w:r>
        <w:rPr>
          <w:sz w:val="20"/>
          <w:szCs w:val="20"/>
        </w:rPr>
        <w:t>Ator principal: Cliente.</w:t>
      </w:r>
    </w:p>
    <w:p>
      <w:pPr>
        <w:spacing w:line="360" w:lineRule="auto"/>
        <w:ind w:firstLine="0"/>
        <w:rPr>
          <w:sz w:val="20"/>
          <w:szCs w:val="20"/>
        </w:rPr>
      </w:pPr>
      <w:r>
        <w:rPr>
          <w:sz w:val="20"/>
          <w:szCs w:val="20"/>
        </w:rPr>
        <w:t>Pré-condição: Ter finalizado o carrinho.</w:t>
      </w:r>
    </w:p>
    <w:p>
      <w:pPr>
        <w:spacing w:line="360" w:lineRule="auto"/>
        <w:ind w:firstLine="0"/>
        <w:rPr>
          <w:sz w:val="20"/>
          <w:szCs w:val="20"/>
        </w:rPr>
      </w:pPr>
      <w:r>
        <w:rPr>
          <w:sz w:val="20"/>
          <w:szCs w:val="20"/>
        </w:rPr>
        <w:t>Cenário principal: Cliente escolhe a transportadora.</w:t>
      </w:r>
    </w:p>
    <w:p>
      <w:pPr>
        <w:spacing w:line="360" w:lineRule="auto"/>
        <w:ind w:firstLine="0"/>
        <w:rPr>
          <w:sz w:val="20"/>
          <w:szCs w:val="20"/>
        </w:rPr>
      </w:pPr>
    </w:p>
    <w:p>
      <w:pPr>
        <w:spacing w:line="360" w:lineRule="auto"/>
        <w:ind w:firstLine="0"/>
        <w:rPr>
          <w:sz w:val="20"/>
          <w:szCs w:val="20"/>
        </w:rPr>
      </w:pPr>
      <w:r>
        <w:rPr>
          <w:sz w:val="20"/>
          <w:szCs w:val="20"/>
        </w:rPr>
        <w:t>Cenário 6</w:t>
      </w:r>
    </w:p>
    <w:p>
      <w:pPr>
        <w:spacing w:line="360" w:lineRule="auto"/>
        <w:ind w:firstLine="0"/>
        <w:rPr>
          <w:sz w:val="20"/>
          <w:szCs w:val="20"/>
        </w:rPr>
      </w:pPr>
      <w:r>
        <w:rPr>
          <w:sz w:val="20"/>
          <w:szCs w:val="20"/>
        </w:rPr>
        <w:t>Nome: Adicionar produtos.</w:t>
      </w:r>
    </w:p>
    <w:p>
      <w:pPr>
        <w:spacing w:line="360" w:lineRule="auto"/>
        <w:ind w:firstLine="0"/>
        <w:rPr>
          <w:sz w:val="20"/>
          <w:szCs w:val="20"/>
        </w:rPr>
      </w:pPr>
      <w:r>
        <w:rPr>
          <w:sz w:val="20"/>
          <w:szCs w:val="20"/>
        </w:rPr>
        <w:t>Ator principal: Administrador.</w:t>
      </w:r>
    </w:p>
    <w:p>
      <w:pPr>
        <w:spacing w:line="360" w:lineRule="auto"/>
        <w:ind w:firstLine="0"/>
        <w:rPr>
          <w:sz w:val="20"/>
          <w:szCs w:val="20"/>
        </w:rPr>
      </w:pPr>
      <w:r>
        <w:rPr>
          <w:sz w:val="20"/>
          <w:szCs w:val="20"/>
        </w:rPr>
        <w:t>Pré-condição: Ter o produto.</w:t>
      </w:r>
    </w:p>
    <w:p>
      <w:pPr>
        <w:spacing w:line="360" w:lineRule="auto"/>
        <w:ind w:firstLine="0"/>
        <w:rPr>
          <w:sz w:val="20"/>
          <w:szCs w:val="20"/>
        </w:rPr>
      </w:pPr>
      <w:r>
        <w:rPr>
          <w:sz w:val="20"/>
          <w:szCs w:val="20"/>
        </w:rPr>
        <w:t>Cenário principal: Adicionar o produto.</w:t>
      </w:r>
    </w:p>
    <w:p>
      <w:pPr>
        <w:spacing w:line="360" w:lineRule="auto"/>
        <w:ind w:firstLine="0"/>
        <w:rPr>
          <w:sz w:val="20"/>
          <w:szCs w:val="20"/>
        </w:rPr>
      </w:pPr>
    </w:p>
    <w:p>
      <w:pPr>
        <w:spacing w:line="360" w:lineRule="auto"/>
        <w:ind w:firstLine="0"/>
        <w:rPr>
          <w:sz w:val="20"/>
          <w:szCs w:val="20"/>
        </w:rPr>
      </w:pPr>
      <w:r>
        <w:rPr>
          <w:sz w:val="20"/>
          <w:szCs w:val="20"/>
        </w:rPr>
        <w:t>Cenário 7</w:t>
      </w:r>
    </w:p>
    <w:p>
      <w:pPr>
        <w:spacing w:line="360" w:lineRule="auto"/>
        <w:ind w:firstLine="0"/>
        <w:rPr>
          <w:sz w:val="20"/>
          <w:szCs w:val="20"/>
        </w:rPr>
      </w:pPr>
      <w:r>
        <w:rPr>
          <w:sz w:val="20"/>
          <w:szCs w:val="20"/>
        </w:rPr>
        <w:t>Nome: Edição dos produtos.</w:t>
      </w:r>
    </w:p>
    <w:p>
      <w:pPr>
        <w:spacing w:line="360" w:lineRule="auto"/>
        <w:ind w:firstLine="0"/>
        <w:rPr>
          <w:sz w:val="20"/>
          <w:szCs w:val="20"/>
        </w:rPr>
      </w:pPr>
      <w:r>
        <w:rPr>
          <w:sz w:val="20"/>
          <w:szCs w:val="20"/>
        </w:rPr>
        <w:t>Pré-condição: Produto estar adicionado dentro do banco.</w:t>
      </w:r>
    </w:p>
    <w:p>
      <w:pPr>
        <w:spacing w:line="360" w:lineRule="auto"/>
        <w:ind w:firstLine="0"/>
        <w:rPr>
          <w:sz w:val="20"/>
          <w:szCs w:val="20"/>
        </w:rPr>
      </w:pPr>
      <w:r>
        <w:rPr>
          <w:sz w:val="20"/>
          <w:szCs w:val="20"/>
        </w:rPr>
        <w:t>Cenário principal: Editar as informações dos produtos.</w:t>
      </w:r>
    </w:p>
    <w:p>
      <w:pPr>
        <w:spacing w:line="360" w:lineRule="auto"/>
        <w:ind w:firstLine="0"/>
        <w:rPr>
          <w:sz w:val="20"/>
          <w:szCs w:val="20"/>
        </w:rPr>
      </w:pPr>
    </w:p>
    <w:p>
      <w:pPr>
        <w:spacing w:line="360" w:lineRule="auto"/>
        <w:ind w:firstLine="0"/>
        <w:rPr>
          <w:sz w:val="20"/>
          <w:szCs w:val="20"/>
        </w:rPr>
      </w:pPr>
      <w:r>
        <w:rPr>
          <w:sz w:val="20"/>
          <w:szCs w:val="20"/>
        </w:rPr>
        <w:t>Cenário 8</w:t>
      </w:r>
    </w:p>
    <w:p>
      <w:pPr>
        <w:spacing w:line="360" w:lineRule="auto"/>
        <w:ind w:firstLine="0"/>
        <w:rPr>
          <w:sz w:val="20"/>
          <w:szCs w:val="20"/>
        </w:rPr>
      </w:pPr>
      <w:r>
        <w:rPr>
          <w:sz w:val="20"/>
          <w:szCs w:val="20"/>
        </w:rPr>
        <w:t>Nome: Remoção dos produtos.</w:t>
      </w:r>
    </w:p>
    <w:p>
      <w:pPr>
        <w:spacing w:line="360" w:lineRule="auto"/>
        <w:ind w:firstLine="0"/>
        <w:rPr>
          <w:sz w:val="20"/>
          <w:szCs w:val="20"/>
        </w:rPr>
      </w:pPr>
      <w:r>
        <w:rPr>
          <w:sz w:val="20"/>
          <w:szCs w:val="20"/>
        </w:rPr>
        <w:t>Pré-condição: Produto estar adicionado dentro do banco.</w:t>
      </w:r>
    </w:p>
    <w:p>
      <w:pPr>
        <w:spacing w:line="360" w:lineRule="auto"/>
        <w:ind w:firstLine="0"/>
        <w:rPr>
          <w:sz w:val="20"/>
          <w:szCs w:val="20"/>
        </w:rPr>
      </w:pPr>
      <w:r>
        <w:rPr>
          <w:sz w:val="20"/>
          <w:szCs w:val="20"/>
        </w:rPr>
        <w:t>Cenário principal: Remover os produtos do banco.</w:t>
      </w:r>
    </w:p>
    <w:p>
      <w:pPr>
        <w:spacing w:line="360" w:lineRule="auto"/>
        <w:ind w:firstLine="0"/>
        <w:rPr>
          <w:sz w:val="20"/>
          <w:szCs w:val="20"/>
        </w:rPr>
      </w:pPr>
    </w:p>
    <w:p>
      <w:pPr>
        <w:spacing w:line="360" w:lineRule="auto"/>
        <w:ind w:firstLine="0"/>
        <w:rPr>
          <w:sz w:val="20"/>
          <w:szCs w:val="20"/>
        </w:rPr>
      </w:pPr>
      <w:r>
        <w:rPr>
          <w:sz w:val="20"/>
          <w:szCs w:val="20"/>
        </w:rPr>
        <w:t>Cenário 9</w:t>
      </w:r>
    </w:p>
    <w:p>
      <w:pPr>
        <w:spacing w:line="360" w:lineRule="auto"/>
        <w:ind w:firstLine="0"/>
        <w:rPr>
          <w:sz w:val="20"/>
          <w:szCs w:val="20"/>
        </w:rPr>
      </w:pPr>
      <w:r>
        <w:rPr>
          <w:sz w:val="20"/>
          <w:szCs w:val="20"/>
        </w:rPr>
        <w:t>Nome: Remoção dos clientes.</w:t>
      </w:r>
    </w:p>
    <w:p>
      <w:pPr>
        <w:spacing w:line="360" w:lineRule="auto"/>
        <w:ind w:firstLine="0"/>
        <w:rPr>
          <w:sz w:val="20"/>
          <w:szCs w:val="20"/>
        </w:rPr>
      </w:pPr>
      <w:r>
        <w:rPr>
          <w:sz w:val="20"/>
          <w:szCs w:val="20"/>
        </w:rPr>
        <w:t>Pré-condição: Cliente estar cadastrado no sistema.</w:t>
      </w:r>
    </w:p>
    <w:p>
      <w:pPr>
        <w:spacing w:line="360" w:lineRule="auto"/>
        <w:ind w:firstLine="0"/>
        <w:rPr>
          <w:sz w:val="20"/>
          <w:szCs w:val="20"/>
        </w:rPr>
      </w:pPr>
      <w:r>
        <w:rPr>
          <w:sz w:val="20"/>
          <w:szCs w:val="20"/>
        </w:rPr>
        <w:t>Cenário principal: Remoção do cadastro do cliente dentro do banco.</w:t>
      </w:r>
    </w:p>
    <w:p>
      <w:pPr>
        <w:spacing w:line="360" w:lineRule="auto"/>
        <w:ind w:firstLine="0"/>
        <w:rPr>
          <w:sz w:val="20"/>
          <w:szCs w:val="20"/>
        </w:rPr>
      </w:pPr>
    </w:p>
    <w:p>
      <w:pPr>
        <w:spacing w:line="360" w:lineRule="auto"/>
        <w:ind w:firstLine="0"/>
        <w:rPr>
          <w:sz w:val="20"/>
          <w:szCs w:val="20"/>
        </w:rPr>
      </w:pPr>
      <w:r>
        <w:rPr>
          <w:sz w:val="20"/>
          <w:szCs w:val="20"/>
        </w:rPr>
        <w:t>Cenário 10</w:t>
      </w:r>
    </w:p>
    <w:p>
      <w:pPr>
        <w:spacing w:line="360" w:lineRule="auto"/>
        <w:ind w:firstLine="0"/>
        <w:rPr>
          <w:sz w:val="20"/>
          <w:szCs w:val="20"/>
        </w:rPr>
      </w:pPr>
      <w:r>
        <w:rPr>
          <w:sz w:val="20"/>
          <w:szCs w:val="20"/>
        </w:rPr>
        <w:t>Nome: Adicionar categorias.</w:t>
      </w:r>
    </w:p>
    <w:p>
      <w:pPr>
        <w:spacing w:line="360" w:lineRule="auto"/>
        <w:ind w:firstLine="0"/>
        <w:rPr>
          <w:sz w:val="20"/>
          <w:szCs w:val="20"/>
        </w:rPr>
      </w:pPr>
      <w:r>
        <w:rPr>
          <w:sz w:val="20"/>
          <w:szCs w:val="20"/>
        </w:rPr>
        <w:t>Pré-condição: Descrição das categorias.</w:t>
      </w:r>
    </w:p>
    <w:p>
      <w:pPr>
        <w:spacing w:line="360" w:lineRule="auto"/>
        <w:ind w:firstLine="0"/>
        <w:rPr>
          <w:sz w:val="20"/>
          <w:szCs w:val="20"/>
        </w:rPr>
      </w:pPr>
      <w:r>
        <w:rPr>
          <w:sz w:val="20"/>
          <w:szCs w:val="20"/>
        </w:rPr>
        <w:t>Cenário principal: Fazer a adição das categorias dentro do sistema.</w:t>
      </w:r>
    </w:p>
    <w:p>
      <w:pPr>
        <w:spacing w:line="360" w:lineRule="auto"/>
        <w:ind w:firstLine="0"/>
        <w:rPr>
          <w:sz w:val="20"/>
          <w:szCs w:val="20"/>
        </w:rPr>
      </w:pPr>
    </w:p>
    <w:p>
      <w:pPr>
        <w:spacing w:line="360" w:lineRule="auto"/>
        <w:ind w:firstLine="0"/>
        <w:rPr>
          <w:sz w:val="20"/>
          <w:szCs w:val="20"/>
        </w:rPr>
      </w:pPr>
      <w:r>
        <w:rPr>
          <w:sz w:val="20"/>
          <w:szCs w:val="20"/>
        </w:rPr>
        <w:t>Cenário 11</w:t>
      </w:r>
    </w:p>
    <w:p>
      <w:pPr>
        <w:spacing w:line="360" w:lineRule="auto"/>
        <w:ind w:firstLine="0"/>
        <w:rPr>
          <w:sz w:val="20"/>
          <w:szCs w:val="20"/>
        </w:rPr>
      </w:pPr>
      <w:r>
        <w:rPr>
          <w:sz w:val="20"/>
          <w:szCs w:val="20"/>
        </w:rPr>
        <w:t>Nome: Editar categorias.</w:t>
      </w:r>
    </w:p>
    <w:p>
      <w:pPr>
        <w:spacing w:line="360" w:lineRule="auto"/>
        <w:ind w:firstLine="0"/>
        <w:rPr>
          <w:sz w:val="20"/>
          <w:szCs w:val="20"/>
        </w:rPr>
      </w:pPr>
      <w:r>
        <w:rPr>
          <w:sz w:val="20"/>
          <w:szCs w:val="20"/>
        </w:rPr>
        <w:t>Pré-condição: Categoria estar cadastrada dentro do banco de dados.</w:t>
      </w:r>
    </w:p>
    <w:p>
      <w:pPr>
        <w:spacing w:line="360" w:lineRule="auto"/>
        <w:ind w:firstLine="0"/>
        <w:rPr>
          <w:sz w:val="20"/>
          <w:szCs w:val="20"/>
        </w:rPr>
      </w:pPr>
      <w:r>
        <w:rPr>
          <w:sz w:val="20"/>
          <w:szCs w:val="20"/>
        </w:rPr>
        <w:t>Cenário principal: Editar as informações das categorias.</w:t>
      </w:r>
    </w:p>
    <w:p>
      <w:pPr>
        <w:spacing w:line="360" w:lineRule="auto"/>
        <w:ind w:firstLine="0"/>
        <w:rPr>
          <w:sz w:val="20"/>
          <w:szCs w:val="20"/>
        </w:rPr>
      </w:pPr>
    </w:p>
    <w:p>
      <w:pPr>
        <w:spacing w:line="360" w:lineRule="auto"/>
        <w:ind w:firstLine="0"/>
        <w:rPr>
          <w:sz w:val="20"/>
          <w:szCs w:val="20"/>
        </w:rPr>
      </w:pPr>
      <w:r>
        <w:rPr>
          <w:sz w:val="20"/>
          <w:szCs w:val="20"/>
        </w:rPr>
        <w:t>Cenário 12</w:t>
      </w:r>
    </w:p>
    <w:p>
      <w:pPr>
        <w:spacing w:line="360" w:lineRule="auto"/>
        <w:ind w:firstLine="0"/>
        <w:rPr>
          <w:sz w:val="20"/>
          <w:szCs w:val="20"/>
        </w:rPr>
      </w:pPr>
      <w:r>
        <w:rPr>
          <w:sz w:val="20"/>
          <w:szCs w:val="20"/>
        </w:rPr>
        <w:t>Nome: Remoção das categorias.</w:t>
      </w:r>
    </w:p>
    <w:p>
      <w:pPr>
        <w:spacing w:line="360" w:lineRule="auto"/>
        <w:ind w:firstLine="0"/>
        <w:rPr>
          <w:sz w:val="20"/>
          <w:szCs w:val="20"/>
        </w:rPr>
      </w:pPr>
      <w:r>
        <w:rPr>
          <w:sz w:val="20"/>
          <w:szCs w:val="20"/>
        </w:rPr>
        <w:t>Pré-condição: Categoria estar cadastrada dentro do banco de dados</w:t>
      </w:r>
    </w:p>
    <w:p>
      <w:pPr>
        <w:spacing w:line="360" w:lineRule="auto"/>
        <w:ind w:firstLine="0"/>
      </w:pPr>
      <w:r>
        <w:rPr>
          <w:sz w:val="20"/>
          <w:szCs w:val="20"/>
        </w:rPr>
        <w:t>Cenário principal: Fazer a remoção da categoria.</w:t>
      </w:r>
    </w:p>
    <w:p>
      <w:pPr>
        <w:tabs>
          <w:tab w:val="left" w:pos="709"/>
        </w:tabs>
        <w:ind w:firstLine="0"/>
      </w:pPr>
    </w:p>
    <w:p>
      <w:pPr>
        <w:rPr>
          <w:b/>
          <w:bCs/>
          <w:sz w:val="20"/>
          <w:szCs w:val="20"/>
        </w:rPr>
      </w:pPr>
      <w:r>
        <w:rPr>
          <w:b/>
          <w:bCs/>
          <w:sz w:val="20"/>
          <w:szCs w:val="20"/>
        </w:rPr>
        <w:t>Fonte: O autor, 2023</w:t>
      </w:r>
    </w:p>
    <w:p>
      <w:pPr>
        <w:pStyle w:val="3"/>
        <w:numPr>
          <w:ilvl w:val="1"/>
          <w:numId w:val="4"/>
        </w:numPr>
        <w:ind w:left="578" w:hanging="578"/>
      </w:pPr>
      <w:bookmarkStart w:id="29" w:name="_Toc119164381"/>
      <w:bookmarkStart w:id="30" w:name="_Toc139383402"/>
      <w:r>
        <w:t>Diagrama de Classe</w:t>
      </w:r>
      <w:bookmarkEnd w:id="29"/>
      <w:bookmarkEnd w:id="30"/>
    </w:p>
    <w:p>
      <w:pPr>
        <w:spacing w:line="360" w:lineRule="auto"/>
      </w:pPr>
      <w:r>
        <w:t>O diagrama de classe é usado para representar as funções a serem usadas dentro de um sistema. Com esse diagrama, podemos usar para fazer as representações entre as relações de classe, usando assim de modelo para objetos, definindo e agrupando eles.</w:t>
      </w:r>
    </w:p>
    <w:p>
      <w:pPr>
        <w:ind w:firstLine="0"/>
      </w:pPr>
      <w:r>
        <w:drawing>
          <wp:inline distT="0" distB="0" distL="114300" distR="114300">
            <wp:extent cx="5758815" cy="4676775"/>
            <wp:effectExtent l="0" t="0" r="13335" b="9525"/>
            <wp:docPr id="7" name="Imagem 7" descr="Captura de tela 2023-06-25 21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ptura de tela 2023-06-25 212859"/>
                    <pic:cNvPicPr>
                      <a:picLocks noChangeAspect="1"/>
                    </pic:cNvPicPr>
                  </pic:nvPicPr>
                  <pic:blipFill>
                    <a:blip r:embed="rId15"/>
                    <a:stretch>
                      <a:fillRect/>
                    </a:stretch>
                  </pic:blipFill>
                  <pic:spPr>
                    <a:xfrm>
                      <a:off x="0" y="0"/>
                      <a:ext cx="5758815" cy="4676775"/>
                    </a:xfrm>
                    <a:prstGeom prst="rect">
                      <a:avLst/>
                    </a:prstGeom>
                  </pic:spPr>
                </pic:pic>
              </a:graphicData>
            </a:graphic>
          </wp:inline>
        </w:drawing>
      </w:r>
    </w:p>
    <w:p>
      <w:pPr>
        <w:ind w:firstLine="0"/>
        <w:rPr>
          <w:b/>
          <w:bCs/>
          <w:sz w:val="20"/>
          <w:szCs w:val="20"/>
        </w:rPr>
      </w:pPr>
      <w:r>
        <w:rPr>
          <w:b/>
          <w:bCs/>
          <w:sz w:val="20"/>
          <w:szCs w:val="20"/>
        </w:rPr>
        <w:t>Fonte: O autor, 2023</w:t>
      </w:r>
    </w:p>
    <w:p>
      <w:pPr>
        <w:pStyle w:val="3"/>
        <w:numPr>
          <w:ilvl w:val="1"/>
          <w:numId w:val="4"/>
        </w:numPr>
        <w:ind w:left="578" w:hanging="578"/>
      </w:pPr>
      <w:bookmarkStart w:id="31" w:name="_Toc139383403"/>
      <w:bookmarkStart w:id="32" w:name="_Toc119164382"/>
      <w:r>
        <w:t>Diagrama de Sequência</w:t>
      </w:r>
      <w:bookmarkEnd w:id="31"/>
      <w:bookmarkEnd w:id="32"/>
      <w:r>
        <w:t xml:space="preserve"> </w:t>
      </w:r>
    </w:p>
    <w:p>
      <w:pPr>
        <w:ind w:left="709" w:firstLine="0"/>
      </w:pPr>
    </w:p>
    <w:p>
      <w:pPr>
        <w:ind w:left="709" w:hanging="709"/>
      </w:pPr>
    </w:p>
    <w:p>
      <w:pPr>
        <w:ind w:left="709" w:firstLine="0"/>
        <w:rPr>
          <w:sz w:val="22"/>
          <w:szCs w:val="22"/>
        </w:rPr>
      </w:pPr>
    </w:p>
    <w:p>
      <w:pPr>
        <w:ind w:firstLine="0"/>
        <w:rPr>
          <w:b/>
          <w:bCs/>
          <w:sz w:val="20"/>
          <w:szCs w:val="20"/>
        </w:rPr>
      </w:pPr>
      <w:r>
        <w:rPr>
          <w:b/>
          <w:bCs/>
          <w:sz w:val="20"/>
          <w:szCs w:val="20"/>
        </w:rPr>
        <w:t>Fonte: O autor, 2023</w:t>
      </w:r>
    </w:p>
    <w:p>
      <w:pPr>
        <w:ind w:firstLine="0"/>
      </w:pPr>
    </w:p>
    <w:p>
      <w:pPr>
        <w:ind w:firstLine="0"/>
      </w:pPr>
    </w:p>
    <w:p>
      <w:pPr>
        <w:pStyle w:val="3"/>
        <w:numPr>
          <w:ilvl w:val="1"/>
          <w:numId w:val="4"/>
        </w:numPr>
        <w:ind w:left="578" w:hanging="578"/>
      </w:pPr>
      <w:bookmarkStart w:id="33" w:name="_Toc139383404"/>
      <w:bookmarkStart w:id="34" w:name="_Toc119164383"/>
      <w:r>
        <w:t>Diagrama de Atividade</w:t>
      </w:r>
      <w:bookmarkEnd w:id="33"/>
      <w:bookmarkEnd w:id="34"/>
    </w:p>
    <w:p>
      <w:pPr>
        <w:spacing w:line="360" w:lineRule="auto"/>
        <w:ind w:left="709" w:hanging="709"/>
      </w:pPr>
    </w:p>
    <w:p>
      <w:pPr>
        <w:ind w:firstLine="0"/>
        <w:rPr>
          <w:b/>
          <w:bCs/>
          <w:sz w:val="20"/>
          <w:szCs w:val="20"/>
        </w:rPr>
      </w:pPr>
      <w:r>
        <w:rPr>
          <w:b/>
          <w:bCs/>
          <w:sz w:val="20"/>
          <w:szCs w:val="20"/>
        </w:rPr>
        <w:t>Fonte: O autor, 2023</w:t>
      </w:r>
    </w:p>
    <w:p>
      <w:pPr>
        <w:pStyle w:val="2"/>
        <w:numPr>
          <w:ilvl w:val="0"/>
          <w:numId w:val="4"/>
        </w:numPr>
        <w:ind w:left="0" w:firstLine="0"/>
      </w:pPr>
      <w:bookmarkStart w:id="35" w:name="_Toc139383405"/>
      <w:bookmarkStart w:id="36" w:name="_Toc119164384"/>
      <w:r>
        <w:t>Telas</w:t>
      </w:r>
      <w:bookmarkEnd w:id="35"/>
      <w:bookmarkEnd w:id="36"/>
      <w:r>
        <w:t xml:space="preserve"> </w:t>
      </w:r>
    </w:p>
    <w:p>
      <w:pPr>
        <w:tabs>
          <w:tab w:val="left" w:pos="709"/>
        </w:tabs>
        <w:ind w:firstLine="0"/>
      </w:pPr>
      <w:r>
        <w:rPr>
          <w:b/>
        </w:rPr>
        <w:drawing>
          <wp:inline distT="0" distB="0" distL="114300" distR="114300">
            <wp:extent cx="5754370" cy="3222625"/>
            <wp:effectExtent l="0" t="0" r="17780" b="15875"/>
            <wp:docPr id="5" name="Imagem 5" descr="202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23-03-08"/>
                    <pic:cNvPicPr>
                      <a:picLocks noChangeAspect="1"/>
                    </pic:cNvPicPr>
                  </pic:nvPicPr>
                  <pic:blipFill>
                    <a:blip r:embed="rId16"/>
                    <a:stretch>
                      <a:fillRect/>
                    </a:stretch>
                  </pic:blipFill>
                  <pic:spPr>
                    <a:xfrm>
                      <a:off x="0" y="0"/>
                      <a:ext cx="5754370" cy="3222625"/>
                    </a:xfrm>
                    <a:prstGeom prst="rect">
                      <a:avLst/>
                    </a:prstGeom>
                  </pic:spPr>
                </pic:pic>
              </a:graphicData>
            </a:graphic>
          </wp:inline>
        </w:drawing>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37" w:name="_Toc119164385"/>
      <w:bookmarkStart w:id="38" w:name="_Toc139383406"/>
      <w:r>
        <w:t>Conclusão</w:t>
      </w:r>
      <w:bookmarkEnd w:id="37"/>
      <w:bookmarkEnd w:id="38"/>
    </w:p>
    <w:p>
      <w:pPr>
        <w:spacing w:line="360" w:lineRule="auto"/>
        <w:ind w:left="709" w:firstLine="0"/>
      </w:pPr>
      <w:bookmarkStart w:id="39" w:name="_heading=h.qsh70q"/>
      <w:bookmarkEnd w:id="39"/>
    </w:p>
    <w:p>
      <w:pPr>
        <w:ind w:left="709" w:firstLine="0"/>
      </w:pPr>
    </w:p>
    <w:p>
      <w:pPr>
        <w:pStyle w:val="2"/>
        <w:numPr>
          <w:ilvl w:val="0"/>
          <w:numId w:val="4"/>
        </w:numPr>
        <w:ind w:left="0" w:firstLine="0"/>
      </w:pPr>
      <w:bookmarkStart w:id="40" w:name="_Toc139383407"/>
      <w:bookmarkStart w:id="41" w:name="_Toc119164386"/>
      <w:r>
        <w:t>REFERÊNCIAS</w:t>
      </w:r>
      <w:bookmarkEnd w:id="40"/>
      <w:bookmarkEnd w:id="41"/>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567"/>
        <w:rPr>
          <w:color w:val="000000" w:themeColor="text1"/>
          <w14:textFill>
            <w14:solidFill>
              <w14:schemeClr w14:val="tx1"/>
            </w14:solidFill>
          </w14:textFill>
        </w:rPr>
      </w:pPr>
    </w:p>
    <w:p>
      <w:pPr>
        <w:widowControl/>
        <w:spacing w:line="360" w:lineRule="auto"/>
        <w:ind w:firstLine="360" w:firstLineChars="150"/>
      </w:pPr>
      <w:r>
        <w:t>JOBSTRAIBIZER, Flávia. </w:t>
      </w:r>
      <w:r>
        <w:rPr>
          <w:b/>
          <w:bCs/>
        </w:rPr>
        <w:t>Criação de sites com o CSS</w:t>
      </w:r>
      <w:r>
        <w:t>. Universo dos Livros Editora, 2009.</w:t>
      </w:r>
    </w:p>
    <w:p>
      <w:pPr>
        <w:widowControl/>
        <w:spacing w:line="360" w:lineRule="auto"/>
        <w:ind w:firstLine="360" w:firstLineChars="150"/>
      </w:pPr>
    </w:p>
    <w:p>
      <w:pPr>
        <w:widowControl/>
        <w:spacing w:line="360" w:lineRule="auto"/>
        <w:ind w:firstLine="360" w:firstLineChars="150"/>
      </w:pPr>
      <w:r>
        <w:t>MILANI, André. </w:t>
      </w:r>
      <w:r>
        <w:rPr>
          <w:b/>
          <w:bCs/>
        </w:rPr>
        <w:t>MySQL-guia do programador</w:t>
      </w:r>
      <w:r>
        <w:t>. Novatec Editora, 2007.</w:t>
      </w:r>
    </w:p>
    <w:p>
      <w:pPr>
        <w:widowControl/>
        <w:spacing w:line="360" w:lineRule="auto"/>
        <w:ind w:firstLine="360" w:firstLineChars="150"/>
      </w:pPr>
    </w:p>
    <w:p>
      <w:pPr>
        <w:widowControl/>
        <w:spacing w:line="360" w:lineRule="auto"/>
        <w:ind w:firstLine="360" w:firstLineChars="150"/>
      </w:pPr>
      <w:r>
        <w:t>CINTRA, Flávia Cristina. Marketing Digital: a era da tecnologia on-line. Investigação, v. 10, n. 1, 2010.</w:t>
      </w:r>
    </w:p>
    <w:p>
      <w:pPr>
        <w:widowControl/>
        <w:spacing w:line="360" w:lineRule="auto"/>
        <w:ind w:firstLine="360" w:firstLineChars="150"/>
      </w:pPr>
    </w:p>
    <w:p>
      <w:pPr>
        <w:widowControl/>
        <w:spacing w:line="360" w:lineRule="auto"/>
        <w:ind w:firstLine="360" w:firstLineChars="150"/>
      </w:pPr>
      <w:r>
        <w:t xml:space="preserve">DA SILVA DIAS, Juan Pablo; HEMAIS, Marcus Wilcox. Consumidores de baixa renda e compras on-line: Receios em consumir pela internet. REGE-Revista de Gestão, v. 22, n. 1, p. 115-132, </w:t>
      </w:r>
    </w:p>
    <w:p>
      <w:pPr>
        <w:widowControl/>
        <w:spacing w:line="360" w:lineRule="auto"/>
        <w:ind w:firstLine="360" w:firstLineChars="150"/>
      </w:pPr>
    </w:p>
    <w:p>
      <w:pPr>
        <w:widowControl/>
        <w:spacing w:line="360" w:lineRule="auto"/>
        <w:ind w:firstLine="360" w:firstLineChars="150"/>
      </w:pPr>
      <w:r>
        <w:t>MESTRINER, Fabio. A nova fronteira da embalagem. São Paulo: ESPM, 2020.2015.</w:t>
      </w:r>
    </w:p>
    <w:p>
      <w:pPr>
        <w:widowControl/>
        <w:spacing w:line="360" w:lineRule="auto"/>
        <w:ind w:firstLine="0"/>
      </w:pPr>
    </w:p>
    <w:p>
      <w:pPr>
        <w:widowControl/>
        <w:spacing w:line="360" w:lineRule="auto"/>
        <w:ind w:firstLine="360" w:firstLineChars="150"/>
      </w:pPr>
      <w:r>
        <w:t>Fontelles, Mauro José, et al. "Metodologia da pesquisa científica: diretrizes para a elaboração de um protocolo de pesquisa." Revista paraense de medicina 23.3 (2009): 1-8.</w:t>
      </w:r>
    </w:p>
    <w:p>
      <w:pPr>
        <w:widowControl/>
        <w:spacing w:line="360" w:lineRule="auto"/>
        <w:ind w:firstLine="360" w:firstLineChars="150"/>
      </w:pPr>
    </w:p>
    <w:p>
      <w:pPr>
        <w:widowControl/>
        <w:spacing w:line="360" w:lineRule="auto"/>
        <w:ind w:firstLine="360" w:firstLineChars="150"/>
        <w:rPr>
          <w:ins w:id="197" w:author="felip" w:date="2023-08-03T23:31:26Z"/>
        </w:rPr>
      </w:pPr>
      <w:r>
        <w:t>MEDEIROS, Bruno Campelo et al. Life Cycle Canvas (LCC): Um modelo visual para a gestão do ciclo de vida do projeto. Revista de Gestão e Projetos, v. 9, n. 1, p. 87-101, 2018.</w:t>
      </w:r>
    </w:p>
    <w:p>
      <w:pPr>
        <w:widowControl/>
        <w:spacing w:line="360" w:lineRule="auto"/>
        <w:ind w:firstLine="360" w:firstLineChars="150"/>
        <w:rPr>
          <w:ins w:id="198" w:author="felip" w:date="2023-08-03T23:31:18Z"/>
          <w:color w:val="auto"/>
        </w:rPr>
      </w:pPr>
    </w:p>
    <w:p>
      <w:pPr>
        <w:widowControl/>
        <w:spacing w:line="360" w:lineRule="auto"/>
        <w:ind w:firstLine="360" w:firstLineChars="150"/>
        <w:rPr>
          <w:ins w:id="199" w:author="felip" w:date="2023-08-03T23:44:17Z"/>
          <w:rFonts w:hint="default" w:ascii="Arial" w:hAnsi="Arial" w:eastAsia="Arial" w:cs="Arial"/>
          <w:i w:val="0"/>
          <w:iCs w:val="0"/>
          <w:caps w:val="0"/>
          <w:color w:val="auto"/>
          <w:spacing w:val="0"/>
          <w:sz w:val="24"/>
          <w:szCs w:val="24"/>
          <w:shd w:val="clear"/>
        </w:rPr>
      </w:pPr>
      <w:ins w:id="200" w:author="felip" w:date="2023-08-03T23:31:18Z">
        <w:r>
          <w:rPr>
            <w:rFonts w:ascii="Arial" w:hAnsi="Arial" w:eastAsia="Arial" w:cs="Arial"/>
            <w:i w:val="0"/>
            <w:iCs w:val="0"/>
            <w:caps w:val="0"/>
            <w:color w:val="auto"/>
            <w:spacing w:val="0"/>
            <w:sz w:val="24"/>
            <w:szCs w:val="24"/>
            <w:shd w:val="clear"/>
          </w:rPr>
          <w:t>SILVA, Maurício Samy.</w:t>
        </w:r>
      </w:ins>
      <w:ins w:id="201" w:author="felip" w:date="2023-08-03T23:31:18Z">
        <w:r>
          <w:rPr>
            <w:rFonts w:hint="default" w:ascii="Arial" w:hAnsi="Arial" w:eastAsia="Arial" w:cs="Arial"/>
            <w:i w:val="0"/>
            <w:iCs w:val="0"/>
            <w:caps w:val="0"/>
            <w:color w:val="auto"/>
            <w:spacing w:val="0"/>
            <w:sz w:val="24"/>
            <w:szCs w:val="24"/>
            <w:shd w:val="clear"/>
          </w:rPr>
          <w:t> </w:t>
        </w:r>
      </w:ins>
      <w:ins w:id="202" w:author="felip" w:date="2023-08-03T23:31:18Z">
        <w:r>
          <w:rPr>
            <w:rFonts w:hint="default" w:ascii="Arial" w:hAnsi="Arial" w:eastAsia="Arial" w:cs="Arial"/>
            <w:b w:val="0"/>
            <w:bCs w:val="0"/>
            <w:i w:val="0"/>
            <w:iCs w:val="0"/>
            <w:caps w:val="0"/>
            <w:color w:val="auto"/>
            <w:spacing w:val="0"/>
            <w:sz w:val="24"/>
            <w:szCs w:val="24"/>
            <w:shd w:val="clear"/>
          </w:rPr>
          <w:t>Criando sites com HTML: sites de alta qualidade com HTML e CSS</w:t>
        </w:r>
      </w:ins>
      <w:ins w:id="203" w:author="felip" w:date="2023-08-03T23:31:18Z">
        <w:r>
          <w:rPr>
            <w:rFonts w:hint="default" w:ascii="Arial" w:hAnsi="Arial" w:eastAsia="Arial" w:cs="Arial"/>
            <w:i w:val="0"/>
            <w:iCs w:val="0"/>
            <w:caps w:val="0"/>
            <w:color w:val="auto"/>
            <w:spacing w:val="0"/>
            <w:sz w:val="24"/>
            <w:szCs w:val="24"/>
            <w:shd w:val="clear"/>
          </w:rPr>
          <w:t>. Novatec Editora, 2008.</w:t>
        </w:r>
      </w:ins>
    </w:p>
    <w:p>
      <w:pPr>
        <w:widowControl/>
        <w:spacing w:line="360" w:lineRule="auto"/>
        <w:ind w:firstLine="360" w:firstLineChars="150"/>
        <w:rPr>
          <w:ins w:id="204" w:author="felip" w:date="2023-08-03T23:44:17Z"/>
          <w:rFonts w:hint="default" w:ascii="Arial" w:hAnsi="Arial" w:eastAsia="Arial" w:cs="Arial"/>
          <w:i w:val="0"/>
          <w:iCs w:val="0"/>
          <w:caps w:val="0"/>
          <w:color w:val="auto"/>
          <w:spacing w:val="0"/>
          <w:sz w:val="24"/>
          <w:szCs w:val="24"/>
          <w:shd w:val="clear"/>
        </w:rPr>
      </w:pPr>
    </w:p>
    <w:p>
      <w:pPr>
        <w:widowControl/>
        <w:spacing w:line="360" w:lineRule="auto"/>
        <w:ind w:firstLine="360" w:firstLineChars="150"/>
        <w:rPr>
          <w:ins w:id="205" w:author="felip" w:date="2023-08-03T23:49:09Z"/>
          <w:rFonts w:hint="default" w:ascii="Arial" w:hAnsi="Arial" w:eastAsia="Arial" w:cs="Arial"/>
          <w:i w:val="0"/>
          <w:iCs w:val="0"/>
          <w:caps w:val="0"/>
          <w:spacing w:val="0"/>
          <w:sz w:val="24"/>
          <w:szCs w:val="24"/>
          <w:shd w:val="clear"/>
        </w:rPr>
      </w:pPr>
      <w:ins w:id="206" w:author="felip" w:date="2023-08-03T23:44:18Z">
        <w:r>
          <w:rPr>
            <w:rFonts w:ascii="Arial" w:hAnsi="Arial" w:eastAsia="Arial" w:cs="Arial"/>
            <w:i w:val="0"/>
            <w:iCs w:val="0"/>
            <w:caps w:val="0"/>
            <w:spacing w:val="0"/>
            <w:sz w:val="24"/>
            <w:szCs w:val="24"/>
            <w:shd w:val="clear"/>
          </w:rPr>
          <w:t>LEWIS, Joseph R.; MOSCOVITZ, Meitar. Css avançado.</w:t>
        </w:r>
      </w:ins>
      <w:ins w:id="207" w:author="felip" w:date="2023-08-03T23:44:18Z">
        <w:r>
          <w:rPr>
            <w:rFonts w:hint="default" w:ascii="Arial" w:hAnsi="Arial" w:eastAsia="Arial" w:cs="Arial"/>
            <w:i w:val="0"/>
            <w:iCs w:val="0"/>
            <w:caps w:val="0"/>
            <w:spacing w:val="0"/>
            <w:sz w:val="24"/>
            <w:szCs w:val="24"/>
            <w:shd w:val="clear"/>
          </w:rPr>
          <w:t> </w:t>
        </w:r>
      </w:ins>
      <w:ins w:id="208" w:author="felip" w:date="2023-08-03T23:44:18Z">
        <w:r>
          <w:rPr>
            <w:rFonts w:hint="default" w:ascii="Arial" w:hAnsi="Arial" w:eastAsia="Arial" w:cs="Arial"/>
            <w:b w:val="0"/>
            <w:bCs w:val="0"/>
            <w:i w:val="0"/>
            <w:iCs w:val="0"/>
            <w:caps w:val="0"/>
            <w:spacing w:val="0"/>
            <w:sz w:val="24"/>
            <w:szCs w:val="24"/>
            <w:shd w:val="clear"/>
          </w:rPr>
          <w:t>Tradução de Edgard B</w:t>
        </w:r>
      </w:ins>
      <w:ins w:id="209" w:author="felip" w:date="2023-08-03T23:44:18Z">
        <w:r>
          <w:rPr>
            <w:rFonts w:hint="default" w:ascii="Arial" w:hAnsi="Arial" w:eastAsia="Arial" w:cs="Arial"/>
            <w:i w:val="0"/>
            <w:iCs w:val="0"/>
            <w:caps w:val="0"/>
            <w:spacing w:val="0"/>
            <w:sz w:val="24"/>
            <w:szCs w:val="24"/>
            <w:shd w:val="clear"/>
          </w:rPr>
          <w:t>, p. 16, 2010.</w:t>
        </w:r>
      </w:ins>
    </w:p>
    <w:p>
      <w:pPr>
        <w:widowControl/>
        <w:spacing w:line="360" w:lineRule="auto"/>
        <w:ind w:firstLine="360" w:firstLineChars="150"/>
        <w:rPr>
          <w:ins w:id="210" w:author="felip" w:date="2023-08-03T23:49:10Z"/>
          <w:rFonts w:hint="default" w:ascii="Arial" w:hAnsi="Arial" w:eastAsia="Arial" w:cs="Arial"/>
          <w:i w:val="0"/>
          <w:iCs w:val="0"/>
          <w:caps w:val="0"/>
          <w:spacing w:val="0"/>
          <w:sz w:val="24"/>
          <w:szCs w:val="24"/>
          <w:shd w:val="clear"/>
        </w:rPr>
      </w:pPr>
    </w:p>
    <w:p>
      <w:pPr>
        <w:widowControl/>
        <w:spacing w:line="360" w:lineRule="auto"/>
        <w:ind w:firstLine="360" w:firstLineChars="150"/>
        <w:rPr>
          <w:rPrChange w:id="211" w:author="felip" w:date="2023-08-03T23:44:26Z">
            <w:rPr/>
          </w:rPrChange>
        </w:rPr>
      </w:pPr>
      <w:ins w:id="212" w:author="felip" w:date="2023-08-03T23:49:10Z">
        <w:r>
          <w:rPr>
            <w:rFonts w:ascii="Arial" w:hAnsi="Arial" w:eastAsia="Arial" w:cs="Arial"/>
            <w:i w:val="0"/>
            <w:iCs w:val="0"/>
            <w:caps w:val="0"/>
            <w:spacing w:val="0"/>
            <w:sz w:val="24"/>
            <w:szCs w:val="24"/>
            <w:shd w:val="clear"/>
          </w:rPr>
          <w:t>FLANAGAN, David.</w:t>
        </w:r>
      </w:ins>
      <w:ins w:id="213" w:author="felip" w:date="2023-08-03T23:49:10Z">
        <w:r>
          <w:rPr>
            <w:rFonts w:hint="default" w:ascii="Arial" w:hAnsi="Arial" w:eastAsia="Arial" w:cs="Arial"/>
            <w:i w:val="0"/>
            <w:iCs w:val="0"/>
            <w:caps w:val="0"/>
            <w:spacing w:val="0"/>
            <w:sz w:val="24"/>
            <w:szCs w:val="24"/>
            <w:shd w:val="clear"/>
          </w:rPr>
          <w:t> </w:t>
        </w:r>
      </w:ins>
      <w:ins w:id="214" w:author="felip" w:date="2023-08-03T23:49:10Z">
        <w:r>
          <w:rPr>
            <w:rFonts w:hint="default" w:ascii="Arial" w:hAnsi="Arial" w:eastAsia="Arial" w:cs="Arial"/>
            <w:b w:val="0"/>
            <w:bCs w:val="0"/>
            <w:i w:val="0"/>
            <w:iCs w:val="0"/>
            <w:caps w:val="0"/>
            <w:spacing w:val="0"/>
            <w:sz w:val="24"/>
            <w:szCs w:val="24"/>
            <w:shd w:val="clear"/>
          </w:rPr>
          <w:t>JavaScript: o guia definitivo</w:t>
        </w:r>
      </w:ins>
      <w:ins w:id="215" w:author="felip" w:date="2023-08-03T23:49:10Z">
        <w:r>
          <w:rPr>
            <w:rFonts w:hint="default" w:ascii="Arial" w:hAnsi="Arial" w:eastAsia="Arial" w:cs="Arial"/>
            <w:i w:val="0"/>
            <w:iCs w:val="0"/>
            <w:caps w:val="0"/>
            <w:spacing w:val="0"/>
            <w:sz w:val="24"/>
            <w:szCs w:val="24"/>
            <w:shd w:val="clear"/>
          </w:rPr>
          <w:t>. Bookman Editora, 2004.</w:t>
        </w:r>
      </w:ins>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567"/>
      </w:pPr>
    </w:p>
    <w:p/>
    <w:sectPr>
      <w:headerReference r:id="rId7" w:type="default"/>
      <w:footerReference r:id="rId8" w:type="default"/>
      <w:pgSz w:w="11906" w:h="16838"/>
      <w:pgMar w:top="1701" w:right="1134" w:bottom="1134" w:left="1701" w:header="794" w:footer="0" w:gutter="0"/>
      <w:pgNumType w:start="1"/>
      <w:cols w:space="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29T20:14:00Z" w:initials="A">
    <w:p w14:paraId="0E1221DA">
      <w:pPr>
        <w:pStyle w:val="10"/>
      </w:pPr>
      <w:r>
        <w:t>REF EM TODO O TEXTO</w:t>
      </w:r>
    </w:p>
  </w:comment>
  <w:comment w:id="1" w:author="Aparecida" w:date="2023-07-29T20:15:00Z" w:initials="A">
    <w:p w14:paraId="2C7B2154">
      <w:pPr>
        <w:pStyle w:val="10"/>
      </w:pPr>
      <w:r>
        <w:t>REF</w:t>
      </w:r>
    </w:p>
  </w:comment>
  <w:comment w:id="2" w:author="Aparecida" w:date="2023-07-29T20:20:00Z" w:initials="A">
    <w:p w14:paraId="69CD162F">
      <w:pPr>
        <w:pStyle w:val="10"/>
      </w:pPr>
      <w:r>
        <w:t>REFE</w:t>
      </w:r>
    </w:p>
  </w:comment>
  <w:comment w:id="3" w:author="Aparecida" w:date="2023-07-29T20:21:00Z" w:initials="A">
    <w:p w14:paraId="4F02662F">
      <w:pPr>
        <w:pStyle w:val="10"/>
      </w:pPr>
      <w:r>
        <w:t>REF</w:t>
      </w:r>
    </w:p>
  </w:comment>
  <w:comment w:id="4" w:author="Aparecida" w:date="2023-07-29T20:28:00Z" w:initials="A">
    <w:p w14:paraId="5E046F90">
      <w:pPr>
        <w:pStyle w:val="10"/>
      </w:pPr>
      <w:r>
        <w:t>REF</w:t>
      </w:r>
    </w:p>
  </w:comment>
  <w:comment w:id="5" w:author="Aparecida" w:date="2023-07-29T20:30:00Z" w:initials="A">
    <w:p w14:paraId="02E93EC1">
      <w:pPr>
        <w:pStyle w:val="10"/>
      </w:pPr>
      <w:r>
        <w:t>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1221DA" w15:done="0"/>
  <w15:commentEx w15:paraId="2C7B2154" w15:done="0"/>
  <w15:commentEx w15:paraId="69CD162F" w15:done="0"/>
  <w15:commentEx w15:paraId="4F02662F" w15:done="0"/>
  <w15:commentEx w15:paraId="5E046F90" w15:done="0"/>
  <w15:commentEx w15:paraId="02E93E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BoldMT">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25155AE0"/>
    <w:multiLevelType w:val="multilevel"/>
    <w:tmpl w:val="25155AE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rson w15:author="felip">
    <w15:presenceInfo w15:providerId="None" w15:userId="fel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trackRevisions w:val="1"/>
  <w:documentProtection w:enforcement="0"/>
  <w:defaultTabStop w:val="708"/>
  <w:hyphenationZone w:val="425"/>
  <w:drawingGridVerticalSpacing w:val="156"/>
  <w:displayHorizontalDrawingGridEvery w:val="1"/>
  <w:displayVerticalDrawingGridEvery w:val="1"/>
  <w:noPunctuationKerning w:val="1"/>
  <w:characterSpacingControl w:val="doNotCompress"/>
  <w:footnotePr>
    <w:footnote w:id="2"/>
    <w:footnote w:id="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826525"/>
    <w:rsid w:val="00031A7A"/>
    <w:rsid w:val="000662B5"/>
    <w:rsid w:val="000E1C84"/>
    <w:rsid w:val="000E6930"/>
    <w:rsid w:val="00102C6A"/>
    <w:rsid w:val="00152B85"/>
    <w:rsid w:val="001762E4"/>
    <w:rsid w:val="00184F1B"/>
    <w:rsid w:val="001A06BF"/>
    <w:rsid w:val="00226915"/>
    <w:rsid w:val="002400C4"/>
    <w:rsid w:val="00247838"/>
    <w:rsid w:val="0027421C"/>
    <w:rsid w:val="00317593"/>
    <w:rsid w:val="003339E9"/>
    <w:rsid w:val="004340E1"/>
    <w:rsid w:val="004608DD"/>
    <w:rsid w:val="004C26F8"/>
    <w:rsid w:val="004F5D96"/>
    <w:rsid w:val="00517E32"/>
    <w:rsid w:val="00533EBF"/>
    <w:rsid w:val="005E6F33"/>
    <w:rsid w:val="0068008D"/>
    <w:rsid w:val="007813F3"/>
    <w:rsid w:val="007B1A3A"/>
    <w:rsid w:val="0081135A"/>
    <w:rsid w:val="00823DD5"/>
    <w:rsid w:val="0089067D"/>
    <w:rsid w:val="008A0A61"/>
    <w:rsid w:val="009C46C6"/>
    <w:rsid w:val="009E447E"/>
    <w:rsid w:val="00A6266D"/>
    <w:rsid w:val="00AD7B8A"/>
    <w:rsid w:val="00B71D11"/>
    <w:rsid w:val="00BA5EC5"/>
    <w:rsid w:val="00BF3C35"/>
    <w:rsid w:val="00C333C2"/>
    <w:rsid w:val="00C87B95"/>
    <w:rsid w:val="00D27C7A"/>
    <w:rsid w:val="00D35086"/>
    <w:rsid w:val="00DA6A9D"/>
    <w:rsid w:val="00DD754D"/>
    <w:rsid w:val="00E27FCD"/>
    <w:rsid w:val="00E712AB"/>
    <w:rsid w:val="00E85FC0"/>
    <w:rsid w:val="00E95729"/>
    <w:rsid w:val="00EF2E93"/>
    <w:rsid w:val="00F1771C"/>
    <w:rsid w:val="00F50C33"/>
    <w:rsid w:val="00F5722E"/>
    <w:rsid w:val="00F90773"/>
    <w:rsid w:val="00FA5118"/>
    <w:rsid w:val="00FA6FFF"/>
    <w:rsid w:val="00FE0BD5"/>
    <w:rsid w:val="00FE31E3"/>
    <w:rsid w:val="084E322F"/>
    <w:rsid w:val="0A9869D0"/>
    <w:rsid w:val="0D37095D"/>
    <w:rsid w:val="11580EA8"/>
    <w:rsid w:val="27F67B4C"/>
    <w:rsid w:val="29B703CA"/>
    <w:rsid w:val="2C241C2A"/>
    <w:rsid w:val="2D6C367D"/>
    <w:rsid w:val="32747F07"/>
    <w:rsid w:val="385068F4"/>
    <w:rsid w:val="44304F24"/>
    <w:rsid w:val="456B66B9"/>
    <w:rsid w:val="4E026D84"/>
    <w:rsid w:val="536B0444"/>
    <w:rsid w:val="55AB011E"/>
    <w:rsid w:val="57190A2B"/>
    <w:rsid w:val="5AB652ED"/>
    <w:rsid w:val="5D763693"/>
    <w:rsid w:val="623205C0"/>
    <w:rsid w:val="695546FE"/>
    <w:rsid w:val="6E826525"/>
    <w:rsid w:val="705D0530"/>
    <w:rsid w:val="71144A65"/>
    <w:rsid w:val="7782E584"/>
    <w:rsid w:val="79035840"/>
    <w:rsid w:val="7D107111"/>
    <w:rsid w:val="7FE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toc 2"/>
    <w:basedOn w:val="1"/>
    <w:next w:val="1"/>
    <w:uiPriority w:val="39"/>
    <w:pPr>
      <w:spacing w:after="100"/>
      <w:ind w:left="240"/>
    </w:pPr>
  </w:style>
  <w:style w:type="paragraph" w:styleId="10">
    <w:name w:val="annotation text"/>
    <w:basedOn w:val="1"/>
    <w:link w:val="23"/>
    <w:semiHidden/>
    <w:unhideWhenUsed/>
    <w:uiPriority w:val="99"/>
    <w:pPr>
      <w:spacing w:line="240" w:lineRule="auto"/>
    </w:pPr>
    <w:rPr>
      <w:sz w:val="20"/>
      <w:szCs w:val="20"/>
    </w:rPr>
  </w:style>
  <w:style w:type="paragraph" w:styleId="11">
    <w:name w:val="annotation subject"/>
    <w:basedOn w:val="10"/>
    <w:next w:val="10"/>
    <w:link w:val="24"/>
    <w:uiPriority w:val="0"/>
    <w:rPr>
      <w:b/>
      <w:bCs/>
    </w:rPr>
  </w:style>
  <w:style w:type="paragraph" w:styleId="12">
    <w:name w:val="toc 3"/>
    <w:basedOn w:val="1"/>
    <w:next w:val="1"/>
    <w:qFormat/>
    <w:uiPriority w:val="39"/>
    <w:pPr>
      <w:spacing w:after="100"/>
      <w:ind w:left="480"/>
    </w:pPr>
  </w:style>
  <w:style w:type="paragraph" w:styleId="13">
    <w:name w:val="toc 1"/>
    <w:basedOn w:val="1"/>
    <w:next w:val="1"/>
    <w:unhideWhenUsed/>
    <w:qFormat/>
    <w:uiPriority w:val="39"/>
    <w:pPr>
      <w:tabs>
        <w:tab w:val="left" w:pos="1100"/>
        <w:tab w:val="right" w:pos="9061"/>
      </w:tabs>
      <w:spacing w:line="360" w:lineRule="auto"/>
    </w:pPr>
  </w:style>
  <w:style w:type="table" w:styleId="14">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_Style 26"/>
    <w:basedOn w:val="16"/>
    <w:qFormat/>
    <w:uiPriority w:val="0"/>
    <w:tblPr>
      <w:tblCellMar>
        <w:left w:w="115" w:type="dxa"/>
        <w:right w:w="115" w:type="dxa"/>
      </w:tblCellMar>
    </w:tblPr>
  </w:style>
  <w:style w:type="table" w:customStyle="1" w:styleId="16">
    <w:name w:val="Table Normal1"/>
    <w:qFormat/>
    <w:uiPriority w:val="0"/>
    <w:tblPr>
      <w:tblCellMar>
        <w:top w:w="0" w:type="dxa"/>
        <w:left w:w="0" w:type="dxa"/>
        <w:bottom w:w="0" w:type="dxa"/>
        <w:right w:w="0" w:type="dxa"/>
      </w:tblCellMar>
    </w:tblPr>
  </w:style>
  <w:style w:type="paragraph" w:customStyle="1" w:styleId="17">
    <w:name w:val="WPSOffice手动目录 1"/>
    <w:qFormat/>
    <w:uiPriority w:val="0"/>
    <w:rPr>
      <w:rFonts w:ascii="Arial" w:hAnsi="Arial" w:eastAsia="Arial" w:cs="Arial"/>
      <w:lang w:val="pt-BR" w:eastAsia="pt-BR" w:bidi="ar-SA"/>
    </w:rPr>
  </w:style>
  <w:style w:type="paragraph" w:customStyle="1" w:styleId="18">
    <w:name w:val="WPSOffice手动目录 2"/>
    <w:qFormat/>
    <w:uiPriority w:val="0"/>
    <w:pPr>
      <w:ind w:left="200" w:leftChars="200"/>
    </w:pPr>
    <w:rPr>
      <w:rFonts w:ascii="Arial" w:hAnsi="Arial" w:eastAsia="Arial" w:cs="Arial"/>
      <w:lang w:val="pt-BR" w:eastAsia="pt-BR" w:bidi="ar-SA"/>
    </w:rPr>
  </w:style>
  <w:style w:type="paragraph" w:customStyle="1" w:styleId="19">
    <w:name w:val="WPSOffice手动目录 3"/>
    <w:qFormat/>
    <w:uiPriority w:val="0"/>
    <w:pPr>
      <w:ind w:left="400" w:leftChars="400"/>
    </w:pPr>
    <w:rPr>
      <w:rFonts w:ascii="Arial" w:hAnsi="Arial" w:eastAsia="Arial" w:cs="Arial"/>
      <w:lang w:val="pt-BR" w:eastAsia="pt-BR" w:bidi="ar-SA"/>
    </w:rPr>
  </w:style>
  <w:style w:type="table" w:customStyle="1" w:styleId="20">
    <w:name w:val="Tabela de Grade Clara1"/>
    <w:basedOn w:val="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1">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2E75B6" w:themeColor="accent1" w:themeShade="BF"/>
      <w:sz w:val="32"/>
      <w:szCs w:val="32"/>
    </w:rPr>
  </w:style>
  <w:style w:type="paragraph" w:styleId="22">
    <w:name w:val="List Paragraph"/>
    <w:basedOn w:val="1"/>
    <w:unhideWhenUsed/>
    <w:uiPriority w:val="99"/>
    <w:pPr>
      <w:ind w:left="720"/>
      <w:contextualSpacing/>
    </w:pPr>
  </w:style>
  <w:style w:type="character" w:customStyle="1" w:styleId="23">
    <w:name w:val="Texto de comentário Char"/>
    <w:basedOn w:val="5"/>
    <w:link w:val="10"/>
    <w:semiHidden/>
    <w:uiPriority w:val="99"/>
    <w:rPr>
      <w:rFonts w:ascii="Arial" w:hAnsi="Arial" w:eastAsia="Arial" w:cs="Arial"/>
    </w:rPr>
  </w:style>
  <w:style w:type="character" w:customStyle="1" w:styleId="24">
    <w:name w:val="Assunto do comentário Char"/>
    <w:basedOn w:val="23"/>
    <w:link w:val="11"/>
    <w:uiPriority w:val="0"/>
    <w:rPr>
      <w:rFonts w:ascii="Arial" w:hAnsi="Arial" w:eastAsia="Arial" w:cs="Arial"/>
      <w:b/>
      <w:bCs/>
    </w:rPr>
  </w:style>
  <w:style w:type="paragraph" w:customStyle="1" w:styleId="25">
    <w:name w:val="Revision"/>
    <w:hidden/>
    <w:unhideWhenUsed/>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BBAA-2F06-409C-810B-BD71D4DE6898}">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4870</Words>
  <Characters>26298</Characters>
  <Lines>219</Lines>
  <Paragraphs>62</Paragraphs>
  <TotalTime>31</TotalTime>
  <ScaleCrop>false</ScaleCrop>
  <LinksUpToDate>false</LinksUpToDate>
  <CharactersWithSpaces>31106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2023-07-29T23:31:00Z</dcterms:created>
  <dc:creator>felip</dc:creator>
  <cp:lastModifiedBy>felip</cp:lastModifiedBy>
  <dcterms:modified xsi:type="dcterms:W3CDTF">2023-08-04T02:52:12Z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1046-12.2.0.13110</vt:lpwstr>
  </property>
  <property fmtid="{D5CDD505-2E9C-101B-9397-08002B2CF9AE}" pid="3" name="ICV">
    <vt:lpwstr>26CAEA1E082F4E50A3A4458698E9A5E7</vt:lpwstr>
  </property>
</Properties>
</file>